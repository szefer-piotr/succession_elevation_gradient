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C564E" w14:textId="77777777" w:rsidR="00E15E82" w:rsidRDefault="0030005B">
      <w:pPr>
        <w:numPr>
          <w:ilvl w:val="0"/>
          <w:numId w:val="2"/>
        </w:numPr>
        <w:rPr>
          <w:rFonts w:hint="eastAsia"/>
        </w:rPr>
      </w:pPr>
      <w:r>
        <w:rPr>
          <w:rFonts w:ascii="Times New Roman" w:hAnsi="Times New Roman"/>
          <w:b/>
          <w:bCs/>
        </w:rPr>
        <w:t>Running head:</w:t>
      </w:r>
      <w:r>
        <w:rPr>
          <w:rFonts w:ascii="Times New Roman" w:hAnsi="Times New Roman"/>
        </w:rPr>
        <w:t xml:space="preserve"> Biotic factors improve succession along tropical elevation gradient</w:t>
      </w:r>
    </w:p>
    <w:p w14:paraId="3E07E6AC" w14:textId="77777777" w:rsidR="00E15E82" w:rsidRDefault="00E15E82">
      <w:pPr>
        <w:rPr>
          <w:rFonts w:ascii="Times New Roman" w:hAnsi="Times New Roman"/>
        </w:rPr>
      </w:pPr>
    </w:p>
    <w:p w14:paraId="50292388" w14:textId="77777777" w:rsidR="00E15E82" w:rsidRDefault="0030005B">
      <w:pPr>
        <w:rPr>
          <w:rFonts w:hint="eastAsia"/>
        </w:rPr>
      </w:pPr>
      <w:r>
        <w:rPr>
          <w:rFonts w:ascii="Times New Roman" w:hAnsi="Times New Roman"/>
          <w:b/>
          <w:bCs/>
        </w:rPr>
        <w:t>Title: The impact of pathogenic fungi, herbivores, and predators on pioneer successional vegetation in tropical forests varies with elevation.</w:t>
      </w:r>
    </w:p>
    <w:p w14:paraId="55450A72" w14:textId="77777777" w:rsidR="00E15E82" w:rsidRDefault="00E15E82">
      <w:pPr>
        <w:rPr>
          <w:rFonts w:ascii="Times New Roman" w:hAnsi="Times New Roman"/>
        </w:rPr>
      </w:pPr>
    </w:p>
    <w:p w14:paraId="54AEA2C9" w14:textId="77777777" w:rsidR="00E15E82" w:rsidRDefault="0030005B">
      <w:pPr>
        <w:rPr>
          <w:rFonts w:ascii="Times New Roman" w:hAnsi="Times New Roman"/>
        </w:rPr>
      </w:pPr>
      <w:r>
        <w:rPr>
          <w:rFonts w:ascii="Times New Roman" w:hAnsi="Times New Roman"/>
        </w:rPr>
        <w:t xml:space="preserve">Piotr Szefer, Austin </w:t>
      </w:r>
      <w:proofErr w:type="spellStart"/>
      <w:r>
        <w:rPr>
          <w:rFonts w:ascii="Times New Roman" w:hAnsi="Times New Roman"/>
        </w:rPr>
        <w:t>Sau</w:t>
      </w:r>
      <w:proofErr w:type="spellEnd"/>
      <w:r>
        <w:rPr>
          <w:rFonts w:ascii="Times New Roman" w:hAnsi="Times New Roman"/>
        </w:rPr>
        <w:t xml:space="preserve">, Kenneth </w:t>
      </w:r>
      <w:proofErr w:type="spellStart"/>
      <w:r>
        <w:rPr>
          <w:rFonts w:ascii="Times New Roman" w:hAnsi="Times New Roman"/>
        </w:rPr>
        <w:t>Molem</w:t>
      </w:r>
      <w:proofErr w:type="spellEnd"/>
      <w:r>
        <w:rPr>
          <w:rFonts w:ascii="Times New Roman" w:hAnsi="Times New Roman"/>
        </w:rPr>
        <w:t xml:space="preserve">, Jonah Philip, Martin </w:t>
      </w:r>
      <w:proofErr w:type="spellStart"/>
      <w:r>
        <w:rPr>
          <w:rFonts w:ascii="Times New Roman" w:hAnsi="Times New Roman"/>
        </w:rPr>
        <w:t>Volf</w:t>
      </w:r>
      <w:proofErr w:type="spellEnd"/>
      <w:r>
        <w:rPr>
          <w:rFonts w:ascii="Times New Roman" w:hAnsi="Times New Roman"/>
        </w:rPr>
        <w:t xml:space="preserve">, and </w:t>
      </w:r>
      <w:proofErr w:type="spellStart"/>
      <w:r>
        <w:rPr>
          <w:rFonts w:ascii="Times New Roman" w:hAnsi="Times New Roman"/>
        </w:rPr>
        <w:t>Vojtech</w:t>
      </w:r>
      <w:proofErr w:type="spellEnd"/>
      <w:r>
        <w:rPr>
          <w:rFonts w:ascii="Times New Roman" w:hAnsi="Times New Roman"/>
        </w:rPr>
        <w:t xml:space="preserve"> Novotny</w:t>
      </w:r>
    </w:p>
    <w:p w14:paraId="4AA7DE06" w14:textId="77777777" w:rsidR="00E15E82" w:rsidRDefault="00E15E82">
      <w:pPr>
        <w:rPr>
          <w:rFonts w:ascii="Times New Roman" w:hAnsi="Times New Roman"/>
        </w:rPr>
      </w:pPr>
    </w:p>
    <w:p w14:paraId="24FD6053" w14:textId="77777777" w:rsidR="00E15E82" w:rsidRDefault="0030005B">
      <w:pPr>
        <w:rPr>
          <w:rFonts w:hint="eastAsia"/>
        </w:rPr>
      </w:pPr>
      <w:r>
        <w:rPr>
          <w:rFonts w:ascii="Times New Roman" w:hAnsi="Times New Roman"/>
          <w:b/>
          <w:bCs/>
        </w:rPr>
        <w:t>Abstract</w:t>
      </w:r>
      <w:r>
        <w:rPr>
          <w:rFonts w:ascii="Times New Roman" w:hAnsi="Times New Roman"/>
        </w:rPr>
        <w:t>:</w:t>
      </w:r>
    </w:p>
    <w:p w14:paraId="27652952" w14:textId="6105EB42" w:rsidR="00E15E82" w:rsidRDefault="0030005B">
      <w:pPr>
        <w:rPr>
          <w:rFonts w:hint="eastAsia"/>
        </w:rPr>
      </w:pPr>
      <w:r>
        <w:tab/>
        <w:t xml:space="preserve">In regenerating tropical forests, trophic cascades comprising pathogens, herbivores and their natural enemies can significantly influence plant community assembly, but their impact varies along ecological gradients. Our study explored the effects of pathogenic fungi, herbivorous insects, insectivorous birds, bats, and ants on species richness, diversity, density, and biomass of the initial stages of rainforest secondary succession at three elevations (200, 750 and </w:t>
      </w:r>
      <w:r w:rsidR="0016522B" w:rsidRPr="00C552CE">
        <w:rPr>
          <w:rFonts w:hint="eastAsia"/>
          <w:rPrChange w:id="0" w:author="Szefer" w:date="2024-03-06T14:57:00Z">
            <w:rPr>
              <w:rFonts w:hint="eastAsia"/>
              <w:b/>
              <w:i/>
            </w:rPr>
          </w:rPrChange>
        </w:rPr>
        <w:t>1700</w:t>
      </w:r>
      <w:r>
        <w:t xml:space="preserve"> m </w:t>
      </w:r>
      <w:proofErr w:type="spellStart"/>
      <w:r>
        <w:t>asl</w:t>
      </w:r>
      <w:proofErr w:type="spellEnd"/>
      <w:r>
        <w:t>.) in New Guinea. Insects acting [</w:t>
      </w:r>
      <w:r>
        <w:rPr>
          <w:shd w:val="clear" w:color="auto" w:fill="FF8000"/>
        </w:rPr>
        <w:t>t1</w:t>
      </w:r>
      <w:r>
        <w:t xml:space="preserve">] as </w:t>
      </w:r>
      <w:del w:id="1" w:author="Szefer" w:date="2024-03-06T08:45:00Z">
        <w:r w:rsidDel="0016522B">
          <w:delText xml:space="preserve">environmental </w:delText>
        </w:r>
      </w:del>
      <w:ins w:id="2" w:author="Szefer" w:date="2024-03-06T08:45:00Z">
        <w:r w:rsidR="0016522B">
          <w:t xml:space="preserve">biotic </w:t>
        </w:r>
      </w:ins>
      <w:r>
        <w:t>filters for pioneer communities. Higher Specific Leaf Area (SLA) … and water content (</w:t>
      </w:r>
      <w:proofErr w:type="spellStart"/>
      <w:r>
        <w:t>WtrC</w:t>
      </w:r>
      <w:proofErr w:type="spellEnd"/>
      <w:r>
        <w:t xml:space="preserve">) </w:t>
      </w:r>
      <w:proofErr w:type="gramStart"/>
      <w:r>
        <w:t>...[</w:t>
      </w:r>
      <w:proofErr w:type="gramEnd"/>
      <w:r>
        <w:rPr>
          <w:shd w:val="clear" w:color="auto" w:fill="FF8000"/>
        </w:rPr>
        <w:t>t2</w:t>
      </w:r>
      <w:r>
        <w:t xml:space="preserve">]weakly predicted species' magnitude and direction of response. At individual plant level, higher local species richness and abundance of woody plants (caused stronger positive/negative) biomass change to predator exclusion and fungicide. </w:t>
      </w:r>
    </w:p>
    <w:p w14:paraId="6EEEE81B" w14:textId="3920D67A" w:rsidR="00E15E82" w:rsidRDefault="0030005B">
      <w:pPr>
        <w:rPr>
          <w:rFonts w:hint="eastAsia"/>
        </w:rPr>
      </w:pPr>
      <w:r>
        <w:tab/>
      </w:r>
      <w:del w:id="3" w:author="Szefer" w:date="2024-03-06T08:45:00Z">
        <w:r w:rsidDel="0016522B">
          <w:delText xml:space="preserve">In conclusion, </w:delText>
        </w:r>
      </w:del>
      <w:ins w:id="4" w:author="Szefer" w:date="2024-03-06T08:45:00Z">
        <w:r w:rsidR="0016522B">
          <w:t>…</w:t>
        </w:r>
      </w:ins>
      <w:r>
        <w:t>insects act as filters for pioneer communities [</w:t>
      </w:r>
      <w:r>
        <w:rPr>
          <w:shd w:val="clear" w:color="auto" w:fill="FF8000"/>
        </w:rPr>
        <w:t>t3</w:t>
      </w:r>
      <w:r>
        <w:t>], and biotic factors have a limited effect on further community development, beyond seedling establishment phase. Effects of biotic factors were stronger at higher and lower elevations, while high plant species richness at mid-altitude seems to weaken their impact on pioneer succession.</w:t>
      </w:r>
    </w:p>
    <w:p w14:paraId="5E4B5249" w14:textId="77777777" w:rsidR="00E15E82" w:rsidRDefault="0030005B">
      <w:pPr>
        <w:rPr>
          <w:rFonts w:ascii="Times New Roman" w:hAnsi="Times New Roman"/>
        </w:rPr>
      </w:pPr>
      <w:r>
        <w:rPr>
          <w:rFonts w:ascii="Times New Roman" w:hAnsi="Times New Roman"/>
        </w:rPr>
        <w:tab/>
      </w:r>
    </w:p>
    <w:p w14:paraId="0AA0ABBD" w14:textId="77777777" w:rsidR="00E15E82" w:rsidRDefault="0030005B">
      <w:pPr>
        <w:rPr>
          <w:rFonts w:hint="eastAsia"/>
        </w:rPr>
      </w:pPr>
      <w:r>
        <w:rPr>
          <w:rFonts w:ascii="Times New Roman" w:hAnsi="Times New Roman"/>
          <w:b/>
          <w:bCs/>
        </w:rPr>
        <w:t>Key words</w:t>
      </w:r>
      <w:r>
        <w:rPr>
          <w:rFonts w:ascii="Times New Roman" w:hAnsi="Times New Roman"/>
        </w:rPr>
        <w:t>: tropical forest, pioneer succession, fungicide, insecticide herbivory, tri-trophic interactions, Papua New Guinea.</w:t>
      </w:r>
      <w:r>
        <w:br w:type="page"/>
      </w:r>
    </w:p>
    <w:p w14:paraId="50E936BE" w14:textId="77777777" w:rsidR="00E15E82" w:rsidRDefault="0030005B">
      <w:pPr>
        <w:rPr>
          <w:rFonts w:ascii="Times New Roman" w:hAnsi="Times New Roman"/>
          <w:b/>
          <w:bCs/>
        </w:rPr>
      </w:pPr>
      <w:r>
        <w:rPr>
          <w:rFonts w:ascii="Times New Roman" w:hAnsi="Times New Roman"/>
          <w:b/>
          <w:bCs/>
        </w:rPr>
        <w:lastRenderedPageBreak/>
        <w:t>Introduction</w:t>
      </w:r>
    </w:p>
    <w:p w14:paraId="1DE602FF" w14:textId="77777777" w:rsidR="00E15E82" w:rsidRDefault="0030005B">
      <w:pPr>
        <w:rPr>
          <w:rFonts w:ascii="Times New Roman" w:hAnsi="Times New Roman"/>
        </w:rPr>
      </w:pPr>
      <w:r>
        <w:rPr>
          <w:rFonts w:ascii="Times New Roman" w:hAnsi="Times New Roman"/>
        </w:rPr>
        <w:tab/>
      </w:r>
    </w:p>
    <w:p w14:paraId="1C0DC0AA" w14:textId="77777777" w:rsidR="00E15E82" w:rsidRDefault="0030005B">
      <w:pPr>
        <w:rPr>
          <w:rFonts w:hint="eastAsia"/>
        </w:rPr>
      </w:pPr>
      <w:r>
        <w:rPr>
          <w:rFonts w:ascii="Times New Roman" w:hAnsi="Times New Roman"/>
        </w:rPr>
        <w:tab/>
        <w:t>Plant-natural enemy interactions were shown to have a profound impact on plant establishment, survival and competitive dynamics of tropical forest plants (</w:t>
      </w:r>
      <w:proofErr w:type="spellStart"/>
      <w:r>
        <w:rPr>
          <w:rFonts w:ascii="Times New Roman" w:hAnsi="Times New Roman"/>
        </w:rPr>
        <w:t>Sol</w:t>
      </w:r>
      <w:r>
        <w:t>é</w:t>
      </w:r>
      <w:proofErr w:type="spellEnd"/>
      <w:r>
        <w:t xml:space="preserve"> et al. 2019, </w:t>
      </w:r>
      <w:proofErr w:type="spellStart"/>
      <w:r>
        <w:t>Comita</w:t>
      </w:r>
      <w:proofErr w:type="spellEnd"/>
      <w:r>
        <w:t xml:space="preserve"> and Stump 2020, Williams et al. 2021)</w:t>
      </w:r>
      <w:r>
        <w:rPr>
          <w:rFonts w:ascii="Times New Roman" w:hAnsi="Times New Roman"/>
        </w:rPr>
        <w:t xml:space="preserve">. Multiple studies have demonstrated the importance of fungi and herbivorous insects as the key mortality </w:t>
      </w:r>
      <w:proofErr w:type="gramStart"/>
      <w:r>
        <w:rPr>
          <w:rFonts w:ascii="Times New Roman" w:hAnsi="Times New Roman"/>
        </w:rPr>
        <w:t>factors, that</w:t>
      </w:r>
      <w:proofErr w:type="gramEnd"/>
      <w:r>
        <w:rPr>
          <w:rFonts w:ascii="Times New Roman" w:hAnsi="Times New Roman"/>
        </w:rPr>
        <w:t xml:space="preserve"> increase diversity and richness of primary tropical forest seedling communities through density dependent and independent effects (</w:t>
      </w:r>
      <w:proofErr w:type="spellStart"/>
      <w:r>
        <w:rPr>
          <w:rFonts w:ascii="Times New Roman" w:hAnsi="Times New Roman"/>
        </w:rPr>
        <w:t>Freckleton</w:t>
      </w:r>
      <w:proofErr w:type="spellEnd"/>
      <w:r>
        <w:rPr>
          <w:rFonts w:ascii="Times New Roman" w:hAnsi="Times New Roman"/>
        </w:rPr>
        <w:t xml:space="preserve"> and Lewis 2006, </w:t>
      </w:r>
      <w:proofErr w:type="spellStart"/>
      <w:r>
        <w:rPr>
          <w:rFonts w:ascii="Times New Roman" w:hAnsi="Times New Roman"/>
        </w:rPr>
        <w:t>Gripenberg</w:t>
      </w:r>
      <w:proofErr w:type="spellEnd"/>
      <w:r>
        <w:rPr>
          <w:rFonts w:ascii="Times New Roman" w:hAnsi="Times New Roman"/>
        </w:rPr>
        <w:t xml:space="preserve"> et al. 2014, </w:t>
      </w:r>
      <w:proofErr w:type="spellStart"/>
      <w:r>
        <w:rPr>
          <w:rFonts w:ascii="Times New Roman" w:hAnsi="Times New Roman"/>
        </w:rPr>
        <w:t>Bagchi</w:t>
      </w:r>
      <w:proofErr w:type="spellEnd"/>
      <w:r>
        <w:rPr>
          <w:rFonts w:ascii="Times New Roman" w:hAnsi="Times New Roman"/>
        </w:rPr>
        <w:t xml:space="preserve"> et al. 2014, </w:t>
      </w:r>
      <w:proofErr w:type="spellStart"/>
      <w:r>
        <w:rPr>
          <w:rFonts w:ascii="Times New Roman" w:hAnsi="Times New Roman"/>
        </w:rPr>
        <w:t>Krishnadas</w:t>
      </w:r>
      <w:proofErr w:type="spellEnd"/>
      <w:r>
        <w:rPr>
          <w:rFonts w:ascii="Times New Roman" w:hAnsi="Times New Roman"/>
        </w:rPr>
        <w:t xml:space="preserve"> et al. 2018). Additionally, tri-trophic interactions, and specifically top-down control of insects by insectivorous </w:t>
      </w:r>
      <w:r>
        <w:t xml:space="preserve">birds, bats, and ants were shown to significantly affect competitive interactions in plant communities (Letourneau et al. 2004, </w:t>
      </w:r>
      <w:proofErr w:type="spellStart"/>
      <w:r>
        <w:t>Terborgh</w:t>
      </w:r>
      <w:proofErr w:type="spellEnd"/>
      <w:r>
        <w:t xml:space="preserve"> 2015).</w:t>
      </w:r>
    </w:p>
    <w:p w14:paraId="56A4ECEF" w14:textId="77777777" w:rsidR="00E15E82" w:rsidRDefault="0030005B">
      <w:pPr>
        <w:rPr>
          <w:rFonts w:hint="eastAsia"/>
        </w:rPr>
      </w:pPr>
      <w:r>
        <w:tab/>
        <w:t>These factors will likely be important also during</w:t>
      </w:r>
      <w:r>
        <w:rPr>
          <w:rFonts w:ascii="Times New Roman" w:hAnsi="Times New Roman"/>
        </w:rPr>
        <w:t xml:space="preserve"> pioneer stages of tropical forest succession. Plants, which are able to establish at initial stages of regeneration, will most likely determine the future trajectory of succession (</w:t>
      </w:r>
      <w:proofErr w:type="spellStart"/>
      <w:r>
        <w:rPr>
          <w:rFonts w:ascii="Times New Roman" w:hAnsi="Times New Roman"/>
        </w:rPr>
        <w:t>Mart</w:t>
      </w:r>
      <w:r>
        <w:t>ínez</w:t>
      </w:r>
      <w:proofErr w:type="spellEnd"/>
      <w:r>
        <w:t xml:space="preserve">-Garza et al. 2005, </w:t>
      </w:r>
      <w:proofErr w:type="spellStart"/>
      <w:r>
        <w:t>Mudrák</w:t>
      </w:r>
      <w:proofErr w:type="spellEnd"/>
      <w:r>
        <w:t xml:space="preserve"> et al. 2016)</w:t>
      </w:r>
      <w:r>
        <w:rPr>
          <w:rFonts w:ascii="Times New Roman" w:hAnsi="Times New Roman"/>
        </w:rPr>
        <w:t>. In contrast to primary tropical rain forest, pioneer tropical plants have to cope with starkly different ecological and environmental conditions and specialize in fast resource acquisition and growth at the cost of their resistance to natural enemies (Lai et al. 2021). This may result in changes in strength and direction of the effects of biotic factors during succession. Our previous study showed that the effects of insects on the plant community are more important than those of fungi, and that insect herbivores and tri-trophic interactions including also their predators affect pioneer succession by reducing randomness of the assembly process (Szefer et al. 2020).  However, plant-natural enemy interactions are sensitive to ecological and landscape contexts (</w:t>
      </w:r>
      <w:proofErr w:type="spellStart"/>
      <w:r>
        <w:rPr>
          <w:rFonts w:ascii="Times New Roman" w:hAnsi="Times New Roman"/>
        </w:rPr>
        <w:t>Kergunteuil</w:t>
      </w:r>
      <w:proofErr w:type="spellEnd"/>
      <w:r>
        <w:rPr>
          <w:rFonts w:ascii="Times New Roman" w:hAnsi="Times New Roman"/>
        </w:rPr>
        <w:t xml:space="preserve"> et al. 2019) while virtually all food web experiments in tropical forests come from lowland ecosystems (ref). As pointed out by (Rodr</w:t>
      </w:r>
      <w:r>
        <w:t>íguez-</w:t>
      </w:r>
      <w:proofErr w:type="spellStart"/>
      <w:r>
        <w:t>Castañeda</w:t>
      </w:r>
      <w:proofErr w:type="spellEnd"/>
      <w:r>
        <w:t xml:space="preserve"> et al. 2010)</w:t>
      </w:r>
      <w:r>
        <w:rPr>
          <w:rFonts w:ascii="Times New Roman" w:hAnsi="Times New Roman"/>
        </w:rPr>
        <w:t xml:space="preserve"> ‘tropical forests are not flat’, and studying biotic interactions along elevation gradients may advance our knowledge on the direction and predictability of rain forest succession.</w:t>
      </w:r>
    </w:p>
    <w:p w14:paraId="102268FD" w14:textId="77777777" w:rsidR="00E15E82" w:rsidRDefault="0030005B">
      <w:pPr>
        <w:rPr>
          <w:rFonts w:hint="eastAsia"/>
        </w:rPr>
      </w:pPr>
      <w:r>
        <w:rPr>
          <w:rFonts w:ascii="Times New Roman" w:hAnsi="Times New Roman"/>
        </w:rPr>
        <w:lastRenderedPageBreak/>
        <w:tab/>
        <w:t xml:space="preserve">Tropical forest elevation gradient is characterized by reduction in temperature, increase in solar radiation and rainfall. This causes a shift from resource acquisitive to conservative strategies with elevation (Silva et al. 2023). Tropical forest communities are also characterized by a clear </w:t>
      </w:r>
      <w:proofErr w:type="spellStart"/>
      <w:r>
        <w:rPr>
          <w:rFonts w:ascii="Times New Roman" w:hAnsi="Times New Roman"/>
        </w:rPr>
        <w:t>elevational</w:t>
      </w:r>
      <w:proofErr w:type="spellEnd"/>
      <w:r>
        <w:rPr>
          <w:rFonts w:ascii="Times New Roman" w:hAnsi="Times New Roman"/>
        </w:rPr>
        <w:t xml:space="preserve"> shift in functional trait characteristics. At higher elevations slow growing, better defended, and resource conservative plants dominate (</w:t>
      </w:r>
      <w:proofErr w:type="spellStart"/>
      <w:r>
        <w:rPr>
          <w:rFonts w:ascii="Times New Roman" w:hAnsi="Times New Roman"/>
        </w:rPr>
        <w:t>Rasmann</w:t>
      </w:r>
      <w:proofErr w:type="spellEnd"/>
      <w:r>
        <w:rPr>
          <w:rFonts w:ascii="Times New Roman" w:hAnsi="Times New Roman"/>
        </w:rPr>
        <w:t xml:space="preserve"> et al. 2014, Islam et al. 2024). By analogy, pioneers at the higher elevations may also have more resource conservative [</w:t>
      </w:r>
      <w:r>
        <w:rPr>
          <w:rFonts w:ascii="Times New Roman" w:hAnsi="Times New Roman"/>
          <w:shd w:val="clear" w:color="auto" w:fill="FF8000"/>
        </w:rPr>
        <w:t>t4</w:t>
      </w:r>
      <w:r>
        <w:rPr>
          <w:rFonts w:ascii="Times New Roman" w:hAnsi="Times New Roman"/>
        </w:rPr>
        <w:t>] traits, and slow growing less palatable, longer living leaves compared to pioneers in the lowlands (</w:t>
      </w:r>
      <w:proofErr w:type="spellStart"/>
      <w:r>
        <w:rPr>
          <w:rFonts w:ascii="Times New Roman" w:hAnsi="Times New Roman"/>
        </w:rPr>
        <w:t>Homeier</w:t>
      </w:r>
      <w:proofErr w:type="spellEnd"/>
      <w:r>
        <w:rPr>
          <w:rFonts w:ascii="Times New Roman" w:hAnsi="Times New Roman"/>
        </w:rPr>
        <w:t xml:space="preserve"> et al. 2021). This in turn affects (how? [</w:t>
      </w:r>
      <w:r>
        <w:rPr>
          <w:rFonts w:ascii="Times New Roman" w:hAnsi="Times New Roman"/>
          <w:shd w:val="clear" w:color="auto" w:fill="FF8000"/>
        </w:rPr>
        <w:t>t5</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plant-enemy interactions, including the Janzen-</w:t>
      </w:r>
      <w:proofErr w:type="spellStart"/>
      <w:r>
        <w:rPr>
          <w:rFonts w:ascii="Times New Roman" w:hAnsi="Times New Roman"/>
        </w:rPr>
        <w:t>Connel</w:t>
      </w:r>
      <w:proofErr w:type="spellEnd"/>
      <w:r>
        <w:rPr>
          <w:rFonts w:ascii="Times New Roman" w:hAnsi="Times New Roman"/>
        </w:rPr>
        <w:t xml:space="preserve"> effects (Kobe and </w:t>
      </w:r>
      <w:proofErr w:type="spellStart"/>
      <w:r>
        <w:rPr>
          <w:rFonts w:ascii="Times New Roman" w:hAnsi="Times New Roman"/>
        </w:rPr>
        <w:t>Vriesendorp</w:t>
      </w:r>
      <w:proofErr w:type="spellEnd"/>
      <w:r>
        <w:rPr>
          <w:rFonts w:ascii="Times New Roman" w:hAnsi="Times New Roman"/>
        </w:rPr>
        <w:t xml:space="preserve"> 2011, </w:t>
      </w:r>
      <w:proofErr w:type="spellStart"/>
      <w:r>
        <w:rPr>
          <w:rFonts w:ascii="Times New Roman" w:hAnsi="Times New Roman"/>
        </w:rPr>
        <w:t>Jia</w:t>
      </w:r>
      <w:proofErr w:type="spellEnd"/>
      <w:r>
        <w:rPr>
          <w:rFonts w:ascii="Times New Roman" w:hAnsi="Times New Roman"/>
        </w:rPr>
        <w:t xml:space="preserve"> et al. 2020). Insect activity is directly related to temperature and their general effect on the plant community should be diminished at higher elevations (</w:t>
      </w:r>
      <w:proofErr w:type="spellStart"/>
      <w:r>
        <w:rPr>
          <w:rFonts w:ascii="Times New Roman" w:hAnsi="Times New Roman"/>
        </w:rPr>
        <w:t>Rasmann</w:t>
      </w:r>
      <w:proofErr w:type="spellEnd"/>
      <w:r>
        <w:rPr>
          <w:rFonts w:ascii="Times New Roman" w:hAnsi="Times New Roman"/>
        </w:rPr>
        <w:t xml:space="preserve"> et al. 2014). In contrast, at high elevations pathogenic fungi activity is expected to increase, as with increased humidity and lower temperatures, plants should be more prone to necrotrophic fungi infections (</w:t>
      </w:r>
      <w:proofErr w:type="spellStart"/>
      <w:r>
        <w:rPr>
          <w:rFonts w:ascii="Times New Roman" w:hAnsi="Times New Roman"/>
        </w:rPr>
        <w:t>Vel</w:t>
      </w:r>
      <w:r>
        <w:t>ásquez</w:t>
      </w:r>
      <w:proofErr w:type="spellEnd"/>
      <w:r>
        <w:t xml:space="preserve"> et al. 2018)</w:t>
      </w:r>
      <w:r>
        <w:rPr>
          <w:rFonts w:ascii="Times New Roman" w:hAnsi="Times New Roman"/>
        </w:rPr>
        <w:t xml:space="preserve">. Cascading effects of top vertebrate and invertebrate predators on plants, mediated by insect herbivores, are strong in primary tropical forests (Letourneau et al. 2004, Barber and Marquis 2011, </w:t>
      </w:r>
      <w:proofErr w:type="spellStart"/>
      <w:r>
        <w:rPr>
          <w:rFonts w:ascii="Times New Roman" w:hAnsi="Times New Roman"/>
        </w:rPr>
        <w:t>Houska</w:t>
      </w:r>
      <w:proofErr w:type="spellEnd"/>
      <w:r>
        <w:rPr>
          <w:rFonts w:ascii="Times New Roman" w:hAnsi="Times New Roman"/>
        </w:rPr>
        <w:t xml:space="preserve"> </w:t>
      </w:r>
      <w:proofErr w:type="spellStart"/>
      <w:r>
        <w:rPr>
          <w:rFonts w:ascii="Times New Roman" w:hAnsi="Times New Roman"/>
        </w:rPr>
        <w:t>Tahadlova</w:t>
      </w:r>
      <w:proofErr w:type="spellEnd"/>
      <w:r>
        <w:rPr>
          <w:rFonts w:ascii="Times New Roman" w:hAnsi="Times New Roman"/>
        </w:rPr>
        <w:t xml:space="preserve"> et al. 2023). However, the risk from arthropod (</w:t>
      </w:r>
      <w:proofErr w:type="spellStart"/>
      <w:r>
        <w:rPr>
          <w:rFonts w:ascii="Times New Roman" w:hAnsi="Times New Roman"/>
        </w:rPr>
        <w:t>Longino</w:t>
      </w:r>
      <w:proofErr w:type="spellEnd"/>
      <w:r>
        <w:rPr>
          <w:rFonts w:ascii="Times New Roman" w:hAnsi="Times New Roman"/>
        </w:rPr>
        <w:t xml:space="preserve"> et al. 2019), bird and bat predators is smaller at high elevations (Sam et al. 2015, 2019, </w:t>
      </w:r>
      <w:proofErr w:type="spellStart"/>
      <w:r>
        <w:rPr>
          <w:rFonts w:ascii="Times New Roman" w:hAnsi="Times New Roman"/>
        </w:rPr>
        <w:t>Roslin</w:t>
      </w:r>
      <w:proofErr w:type="spellEnd"/>
      <w:r>
        <w:rPr>
          <w:rFonts w:ascii="Times New Roman" w:hAnsi="Times New Roman"/>
        </w:rPr>
        <w:t xml:space="preserve"> et al. 2017,  </w:t>
      </w:r>
      <w:proofErr w:type="spellStart"/>
      <w:r>
        <w:rPr>
          <w:kern w:val="0"/>
          <w:shd w:val="clear" w:color="auto" w:fill="FF8000"/>
        </w:rPr>
        <w:t>Silvaut</w:t>
      </w:r>
      <w:proofErr w:type="spellEnd"/>
      <w:r>
        <w:rPr>
          <w:kern w:val="0"/>
          <w:shd w:val="clear" w:color="auto" w:fill="FF8000"/>
        </w:rPr>
        <w:t xml:space="preserve"> et al </w:t>
      </w:r>
      <w:proofErr w:type="spellStart"/>
      <w:r>
        <w:rPr>
          <w:kern w:val="0"/>
          <w:shd w:val="clear" w:color="auto" w:fill="FF8000"/>
        </w:rPr>
        <w:t>Biotropica</w:t>
      </w:r>
      <w:proofErr w:type="spellEnd"/>
      <w:r>
        <w:rPr>
          <w:kern w:val="0"/>
          <w:shd w:val="clear" w:color="auto" w:fill="FF8000"/>
        </w:rPr>
        <w:t xml:space="preserve"> 2023</w:t>
      </w:r>
      <w:r>
        <w:rPr>
          <w:rFonts w:ascii="Times New Roman" w:hAnsi="Times New Roman"/>
          <w:shd w:val="clear" w:color="auto" w:fill="FF8000"/>
        </w:rPr>
        <w:t>)</w:t>
      </w:r>
      <w:r>
        <w:rPr>
          <w:rFonts w:ascii="Times New Roman" w:hAnsi="Times New Roman"/>
        </w:rPr>
        <w:t>.</w:t>
      </w:r>
    </w:p>
    <w:p w14:paraId="1322756C" w14:textId="77777777" w:rsidR="00E15E82" w:rsidRDefault="0030005B">
      <w:pPr>
        <w:rPr>
          <w:rFonts w:hint="eastAsia"/>
        </w:rPr>
      </w:pPr>
      <w:r>
        <w:rPr>
          <w:rFonts w:ascii="Times New Roman" w:hAnsi="Times New Roman"/>
        </w:rPr>
        <w:tab/>
      </w:r>
      <w:r w:rsidRPr="0016522B">
        <w:rPr>
          <w:rFonts w:ascii="Times New Roman" w:hAnsi="Times New Roman"/>
          <w:b/>
        </w:rPr>
        <w:t>The unpredictability</w:t>
      </w:r>
      <w:r>
        <w:rPr>
          <w:rFonts w:ascii="Times New Roman" w:hAnsi="Times New Roman"/>
        </w:rPr>
        <w:t xml:space="preserve"> of successional processes in regenerating tropical forests is an ecological phenomenon of the highest importance for the restoration of tropical forests (Walker et al. 2007). </w:t>
      </w:r>
      <w:r w:rsidRPr="0016522B">
        <w:rPr>
          <w:rFonts w:ascii="Times New Roman" w:hAnsi="Times New Roman"/>
          <w:b/>
        </w:rPr>
        <w:t>Biomass</w:t>
      </w:r>
      <w:r w:rsidRPr="0016522B">
        <w:rPr>
          <w:rFonts w:ascii="Times New Roman" w:hAnsi="Times New Roman"/>
          <w:b/>
          <w:lang w:val="pl-PL"/>
        </w:rPr>
        <w:t xml:space="preserve"> </w:t>
      </w:r>
      <w:r w:rsidRPr="0016522B">
        <w:rPr>
          <w:rFonts w:ascii="Times New Roman" w:hAnsi="Times New Roman"/>
          <w:b/>
        </w:rPr>
        <w:t>accumulation</w:t>
      </w:r>
      <w:r>
        <w:rPr>
          <w:rFonts w:ascii="Times New Roman" w:hAnsi="Times New Roman"/>
        </w:rPr>
        <w:t xml:space="preserve"> patterns, </w:t>
      </w:r>
      <w:r w:rsidRPr="0016522B">
        <w:rPr>
          <w:rFonts w:ascii="Times New Roman" w:hAnsi="Times New Roman"/>
          <w:b/>
        </w:rPr>
        <w:t>directional changes in plant trait composition</w:t>
      </w:r>
      <w:r>
        <w:rPr>
          <w:rFonts w:ascii="Times New Roman" w:hAnsi="Times New Roman"/>
        </w:rPr>
        <w:t>, can be more deterministic than plant species composition, plant diversity or other aspects of ecosystem functioning (</w:t>
      </w:r>
      <w:proofErr w:type="spellStart"/>
      <w:r>
        <w:rPr>
          <w:rFonts w:ascii="Times New Roman" w:hAnsi="Times New Roman"/>
        </w:rPr>
        <w:t>Zirbel</w:t>
      </w:r>
      <w:proofErr w:type="spellEnd"/>
      <w:r>
        <w:rPr>
          <w:rFonts w:ascii="Times New Roman" w:hAnsi="Times New Roman"/>
        </w:rPr>
        <w:t xml:space="preserve"> et al. 2017). Recent advances in our understanding of the role of biotic factors in shaping species diversity and richness in tropical forests suggest, that fungal </w:t>
      </w:r>
      <w:proofErr w:type="spellStart"/>
      <w:r>
        <w:rPr>
          <w:rFonts w:ascii="Times New Roman" w:hAnsi="Times New Roman"/>
        </w:rPr>
        <w:t>pothogens</w:t>
      </w:r>
      <w:proofErr w:type="spellEnd"/>
      <w:r>
        <w:rPr>
          <w:rFonts w:ascii="Times New Roman" w:hAnsi="Times New Roman"/>
        </w:rPr>
        <w:t xml:space="preserve">, insect herbivores and their predators potentially play a crucial role in limiting the </w:t>
      </w:r>
      <w:proofErr w:type="spellStart"/>
      <w:r>
        <w:rPr>
          <w:rFonts w:ascii="Times New Roman" w:hAnsi="Times New Roman"/>
        </w:rPr>
        <w:t>stochasticity</w:t>
      </w:r>
      <w:proofErr w:type="spellEnd"/>
      <w:r>
        <w:rPr>
          <w:rFonts w:ascii="Times New Roman" w:hAnsi="Times New Roman"/>
        </w:rPr>
        <w:t xml:space="preserve"> of the community assembly processes </w:t>
      </w:r>
      <w:r>
        <w:rPr>
          <w:rFonts w:ascii="Times New Roman" w:hAnsi="Times New Roman"/>
          <w:lang w:val="pl-PL"/>
        </w:rPr>
        <w:t>(Szefer 2020)</w:t>
      </w:r>
      <w:r>
        <w:rPr>
          <w:rFonts w:ascii="Times New Roman" w:hAnsi="Times New Roman"/>
        </w:rPr>
        <w:t>.</w:t>
      </w:r>
    </w:p>
    <w:p w14:paraId="2BFF7CF6" w14:textId="268F8C58" w:rsidR="00F85DAD" w:rsidRDefault="0030005B">
      <w:pPr>
        <w:rPr>
          <w:rFonts w:ascii="Times New Roman" w:hAnsi="Times New Roman"/>
          <w:lang w:val="pl-PL"/>
        </w:rPr>
      </w:pPr>
      <w:r>
        <w:rPr>
          <w:rFonts w:ascii="Times New Roman" w:hAnsi="Times New Roman"/>
        </w:rPr>
        <w:tab/>
      </w:r>
      <w:r w:rsidR="00E154F6">
        <w:rPr>
          <w:rFonts w:ascii="Times New Roman" w:hAnsi="Times New Roman"/>
        </w:rPr>
        <w:t xml:space="preserve">Plant functional traits can help predicts some aspects of the community dynamics. For example </w:t>
      </w:r>
      <w:r w:rsidR="00E154F6" w:rsidRPr="00E154F6">
        <w:rPr>
          <w:rFonts w:ascii="Times New Roman" w:hAnsi="Times New Roman" w:hint="eastAsia"/>
        </w:rPr>
        <w:t xml:space="preserve">specific leaf area </w:t>
      </w:r>
      <w:r w:rsidR="00E154F6">
        <w:rPr>
          <w:rFonts w:ascii="Times New Roman" w:hAnsi="Times New Roman"/>
        </w:rPr>
        <w:t>is positively (?) related to</w:t>
      </w:r>
      <w:r w:rsidR="00E154F6" w:rsidRPr="00E154F6">
        <w:rPr>
          <w:rFonts w:ascii="Times New Roman" w:hAnsi="Times New Roman" w:hint="eastAsia"/>
        </w:rPr>
        <w:t xml:space="preserve"> productivity (</w:t>
      </w:r>
      <w:proofErr w:type="spellStart"/>
      <w:r w:rsidR="00E154F6" w:rsidRPr="00E154F6">
        <w:rPr>
          <w:rFonts w:ascii="Times New Roman" w:hAnsi="Times New Roman" w:hint="eastAsia"/>
        </w:rPr>
        <w:t>Violle</w:t>
      </w:r>
      <w:proofErr w:type="spellEnd"/>
      <w:r w:rsidR="00E154F6" w:rsidRPr="00E154F6">
        <w:rPr>
          <w:rFonts w:ascii="Times New Roman" w:hAnsi="Times New Roman" w:hint="eastAsia"/>
        </w:rPr>
        <w:t xml:space="preserve"> et al., 2007</w:t>
      </w:r>
      <w:r w:rsidR="00E154F6">
        <w:rPr>
          <w:rFonts w:ascii="Times New Roman" w:hAnsi="Times New Roman"/>
        </w:rPr>
        <w:t xml:space="preserve"> Let the concept </w:t>
      </w:r>
      <w:r w:rsidR="00E154F6">
        <w:rPr>
          <w:rFonts w:ascii="Times New Roman" w:hAnsi="Times New Roman"/>
        </w:rPr>
        <w:lastRenderedPageBreak/>
        <w:t>of trait be functional…, Reich, 2012 Key canopy traits drive…</w:t>
      </w:r>
      <w:r w:rsidR="00E154F6" w:rsidRPr="00E154F6">
        <w:rPr>
          <w:rFonts w:ascii="Times New Roman" w:hAnsi="Times New Roman" w:hint="eastAsia"/>
        </w:rPr>
        <w:t>)</w:t>
      </w:r>
      <w:r w:rsidR="00E154F6">
        <w:rPr>
          <w:rFonts w:ascii="Times New Roman" w:hAnsi="Times New Roman"/>
        </w:rPr>
        <w:t>.</w:t>
      </w:r>
      <w:r>
        <w:rPr>
          <w:rFonts w:ascii="Times New Roman" w:hAnsi="Times New Roman"/>
        </w:rPr>
        <w:t xml:space="preserve"> </w:t>
      </w:r>
      <w:r w:rsidR="00E154F6">
        <w:rPr>
          <w:rFonts w:ascii="Times New Roman" w:hAnsi="Times New Roman"/>
        </w:rPr>
        <w:t>Therefore, p</w:t>
      </w:r>
      <w:r>
        <w:rPr>
          <w:rFonts w:ascii="Times New Roman" w:hAnsi="Times New Roman"/>
        </w:rPr>
        <w:t>redictability of a plant success</w:t>
      </w:r>
      <w:r w:rsidR="00E154F6">
        <w:rPr>
          <w:rFonts w:ascii="Times New Roman" w:hAnsi="Times New Roman"/>
        </w:rPr>
        <w:t xml:space="preserve">, position in the biomass dominance structure, </w:t>
      </w:r>
      <w:r>
        <w:rPr>
          <w:rFonts w:ascii="Times New Roman" w:hAnsi="Times New Roman"/>
        </w:rPr>
        <w:t xml:space="preserve">by their functional traits could potentially be higher. </w:t>
      </w:r>
      <w:r>
        <w:rPr>
          <w:rFonts w:ascii="Times New Roman" w:hAnsi="Times New Roman"/>
          <w:lang w:val="pl-PL"/>
        </w:rPr>
        <w:t>[</w:t>
      </w:r>
      <w:r>
        <w:rPr>
          <w:rFonts w:ascii="Times New Roman" w:hAnsi="Times New Roman"/>
          <w:shd w:val="clear" w:color="auto" w:fill="FF8000"/>
          <w:lang w:val="pl-PL"/>
        </w:rPr>
        <w:t>t6</w:t>
      </w:r>
      <w:r w:rsidR="00E154F6">
        <w:rPr>
          <w:rFonts w:ascii="Times New Roman" w:hAnsi="Times New Roman"/>
          <w:lang w:val="pl-PL"/>
        </w:rPr>
        <w:t xml:space="preserve">]. </w:t>
      </w:r>
      <w:r w:rsidR="00540A80">
        <w:rPr>
          <w:rFonts w:ascii="Times New Roman" w:hAnsi="Times New Roman"/>
          <w:lang w:val="pl-PL"/>
        </w:rPr>
        <w:t xml:space="preserve">At higher elevations primary forest </w:t>
      </w:r>
      <w:r w:rsidR="00540A80">
        <w:rPr>
          <w:rFonts w:ascii="Times New Roman" w:hAnsi="Times New Roman"/>
        </w:rPr>
        <w:t>SL</w:t>
      </w:r>
      <w:r w:rsidR="00F85DAD">
        <w:rPr>
          <w:rFonts w:ascii="Times New Roman" w:hAnsi="Times New Roman"/>
        </w:rPr>
        <w:t>A is lower</w:t>
      </w:r>
      <w:r w:rsidR="00540A80">
        <w:rPr>
          <w:rFonts w:ascii="Times New Roman" w:hAnsi="Times New Roman"/>
          <w:lang w:val="pl-PL"/>
        </w:rPr>
        <w:t xml:space="preserve"> </w:t>
      </w:r>
      <w:r w:rsidR="00F85DAD">
        <w:rPr>
          <w:rFonts w:ascii="Times New Roman" w:hAnsi="Times New Roman"/>
          <w:lang w:val="pl-PL"/>
        </w:rPr>
        <w:t>at both the community level (</w:t>
      </w:r>
      <w:proofErr w:type="spellStart"/>
      <w:r>
        <w:rPr>
          <w:rFonts w:ascii="Times New Roman" w:hAnsi="Times New Roman"/>
        </w:rPr>
        <w:t>Homeier</w:t>
      </w:r>
      <w:proofErr w:type="spellEnd"/>
      <w:r>
        <w:rPr>
          <w:rFonts w:ascii="Times New Roman" w:hAnsi="Times New Roman"/>
        </w:rPr>
        <w:t xml:space="preserve"> et al. 2021</w:t>
      </w:r>
      <w:r w:rsidR="00540A80">
        <w:rPr>
          <w:rFonts w:ascii="Times New Roman" w:hAnsi="Times New Roman"/>
        </w:rPr>
        <w:t xml:space="preserve"> Leaf trait variation…</w:t>
      </w:r>
      <w:r>
        <w:rPr>
          <w:rFonts w:ascii="Times New Roman" w:hAnsi="Times New Roman"/>
        </w:rPr>
        <w:t>)</w:t>
      </w:r>
      <w:r w:rsidR="00F85DAD">
        <w:rPr>
          <w:rFonts w:ascii="Times New Roman" w:hAnsi="Times New Roman"/>
        </w:rPr>
        <w:t xml:space="preserve"> and species level (</w:t>
      </w:r>
      <w:r w:rsidR="00F85DAD">
        <w:rPr>
          <w:rFonts w:ascii="Times New Roman" w:hAnsi="Times New Roman"/>
          <w:lang w:val="pl-PL"/>
        </w:rPr>
        <w:t>Xu et al 2020 only one tree species, Strong intraspecific...,)</w:t>
      </w:r>
      <w:r>
        <w:rPr>
          <w:rFonts w:ascii="Times New Roman" w:hAnsi="Times New Roman"/>
        </w:rPr>
        <w:t xml:space="preserve">. </w:t>
      </w:r>
      <w:r w:rsidR="00F85DAD">
        <w:rPr>
          <w:rFonts w:ascii="Times New Roman" w:hAnsi="Times New Roman"/>
          <w:lang w:val="pl-PL"/>
        </w:rPr>
        <w:t>P</w:t>
      </w:r>
      <w:r>
        <w:rPr>
          <w:rFonts w:ascii="Times New Roman" w:hAnsi="Times New Roman"/>
          <w:lang w:val="pl-PL"/>
        </w:rPr>
        <w:t xml:space="preserve">lants at higher elevations, tend to grow slower and their traits </w:t>
      </w:r>
      <w:r w:rsidR="00540A80">
        <w:rPr>
          <w:rFonts w:ascii="Times New Roman" w:hAnsi="Times New Roman"/>
          <w:lang w:val="pl-PL"/>
        </w:rPr>
        <w:t xml:space="preserve">are more resource conservative. This may also be true for the pioneer plants. </w:t>
      </w:r>
      <w:r w:rsidR="006730BB">
        <w:rPr>
          <w:rFonts w:ascii="Times New Roman" w:hAnsi="Times New Roman"/>
          <w:lang w:val="pl-PL"/>
        </w:rPr>
        <w:t xml:space="preserve">We test how SLA and water content change with elevation an dwhether it follwos the general trend. </w:t>
      </w:r>
      <w:r w:rsidR="00540A80">
        <w:rPr>
          <w:rFonts w:ascii="Times New Roman" w:hAnsi="Times New Roman"/>
          <w:lang w:val="pl-PL"/>
        </w:rPr>
        <w:t>If so,</w:t>
      </w:r>
      <w:r w:rsidR="00F85DAD">
        <w:rPr>
          <w:rFonts w:ascii="Times New Roman" w:hAnsi="Times New Roman"/>
          <w:lang w:val="pl-PL"/>
        </w:rPr>
        <w:t xml:space="preserve"> </w:t>
      </w:r>
      <w:r w:rsidR="00B72545">
        <w:rPr>
          <w:rFonts w:ascii="Times New Roman" w:hAnsi="Times New Roman"/>
          <w:lang w:val="pl-PL"/>
        </w:rPr>
        <w:t>there might be a potential for better</w:t>
      </w:r>
      <w:r w:rsidR="006730BB">
        <w:rPr>
          <w:rFonts w:ascii="Times New Roman" w:hAnsi="Times New Roman"/>
          <w:lang w:val="pl-PL"/>
        </w:rPr>
        <w:t>.</w:t>
      </w:r>
    </w:p>
    <w:p w14:paraId="0369C336" w14:textId="7ECAF1D1" w:rsidR="00F85DAD" w:rsidRDefault="004F3929">
      <w:pPr>
        <w:rPr>
          <w:rFonts w:ascii="Times New Roman" w:hAnsi="Times New Roman"/>
          <w:lang w:val="pl-PL"/>
        </w:rPr>
      </w:pPr>
      <w:r>
        <w:rPr>
          <w:rFonts w:ascii="Times New Roman" w:hAnsi="Times New Roman"/>
          <w:lang w:val="pl-PL"/>
        </w:rPr>
        <w:t xml:space="preserve">Functional traits </w:t>
      </w:r>
      <w:r w:rsidR="006730BB">
        <w:rPr>
          <w:rFonts w:ascii="Times New Roman" w:hAnsi="Times New Roman"/>
          <w:lang w:val="pl-PL"/>
        </w:rPr>
        <w:t xml:space="preserve">can be </w:t>
      </w:r>
      <w:r>
        <w:rPr>
          <w:rFonts w:ascii="Times New Roman" w:hAnsi="Times New Roman"/>
          <w:lang w:val="pl-PL"/>
        </w:rPr>
        <w:t>used to predict plant species responses to abiotic (e.g. Soudzilovskaia et al 2013 Functional traits...)</w:t>
      </w:r>
      <w:r w:rsidR="000417CB">
        <w:rPr>
          <w:rFonts w:ascii="Times New Roman" w:hAnsi="Times New Roman"/>
          <w:lang w:val="pl-PL"/>
        </w:rPr>
        <w:t xml:space="preserve"> and herbivory (Reese et al 2016. Variation in Plant...)</w:t>
      </w:r>
      <w:r w:rsidR="00376875">
        <w:rPr>
          <w:rFonts w:ascii="Times New Roman" w:hAnsi="Times New Roman"/>
          <w:lang w:val="pl-PL"/>
        </w:rPr>
        <w:t xml:space="preserve">. </w:t>
      </w:r>
      <w:r w:rsidR="000417CB">
        <w:rPr>
          <w:rFonts w:ascii="Times New Roman" w:hAnsi="Times New Roman"/>
          <w:lang w:val="pl-PL"/>
        </w:rPr>
        <w:t xml:space="preserve">SLA is related to productivity in plants. We test to what extent SLA </w:t>
      </w:r>
      <w:r w:rsidR="00376875">
        <w:rPr>
          <w:rFonts w:ascii="Times New Roman" w:hAnsi="Times New Roman"/>
          <w:lang w:val="pl-PL"/>
        </w:rPr>
        <w:t>and water content can be used to predict individual species responses to experimental removal of biotic factors.</w:t>
      </w:r>
    </w:p>
    <w:p w14:paraId="0B7299EE" w14:textId="77777777" w:rsidR="00E15E82" w:rsidRDefault="0030005B">
      <w:pPr>
        <w:rPr>
          <w:rFonts w:hint="eastAsia"/>
        </w:rPr>
      </w:pPr>
      <w:r w:rsidRPr="000417CB">
        <w:rPr>
          <w:rFonts w:ascii="Times New Roman" w:hAnsi="Times New Roman"/>
          <w:highlight w:val="yellow"/>
          <w:lang w:val="pl-PL"/>
        </w:rPr>
        <w:t xml:space="preserve">Previously observed trends in wet tropics: increasing leaf mass per area (Singh Ramesh et al 2023, Temperature, nutrient…). Species turnover is the main reason for the change (Rapp et al. 2012 Intra- and interspecific tree growth across a long altitudinal gradient in the Peruvian Andes, Luo et al 2016 Trait-based...). Neo-tropics – shift in nitrogen conservative species at higher elvation (Bauters et al 2017 Parallel functional..). SLA can be used as a relatively good approximation of growth rate (Osone et al. 2008, Kleinschmidt et al. 2020) and water content (or leaf water mass) as a measure of a whole-leaf photosynthesis (Wang et al. 2022). </w:t>
      </w:r>
      <w:r w:rsidRPr="000417CB">
        <w:rPr>
          <w:rFonts w:ascii="Times New Roman" w:hAnsi="Times New Roman"/>
          <w:highlight w:val="yellow"/>
        </w:rPr>
        <w:t>This suggests</w:t>
      </w:r>
      <w:del w:id="5" w:author="Novotný Vojtěch" w:date="2023-12-23T14:26:00Z">
        <w:r w:rsidRPr="000417CB">
          <w:rPr>
            <w:rFonts w:ascii="Times New Roman" w:hAnsi="Times New Roman"/>
            <w:highlight w:val="yellow"/>
          </w:rPr>
          <w:delText>,</w:delText>
        </w:r>
      </w:del>
      <w:r w:rsidRPr="000417CB">
        <w:rPr>
          <w:rFonts w:ascii="Times New Roman" w:hAnsi="Times New Roman"/>
          <w:highlight w:val="yellow"/>
        </w:rPr>
        <w:t xml:space="preserve"> that s</w:t>
      </w:r>
      <w:r w:rsidRPr="000417CB">
        <w:rPr>
          <w:highlight w:val="yellow"/>
        </w:rPr>
        <w:t>uccession at higher elevation</w:t>
      </w:r>
      <w:ins w:id="6" w:author="Novotný Vojtěch" w:date="2023-12-23T14:27:00Z">
        <w:r w:rsidRPr="000417CB">
          <w:rPr>
            <w:highlight w:val="yellow"/>
          </w:rPr>
          <w:t>s</w:t>
        </w:r>
      </w:ins>
      <w:r w:rsidRPr="000417CB">
        <w:rPr>
          <w:highlight w:val="yellow"/>
        </w:rPr>
        <w:t xml:space="preserve"> may</w:t>
      </w:r>
      <w:r w:rsidRPr="000417CB">
        <w:rPr>
          <w:highlight w:val="yellow"/>
          <w:lang w:val="pl-PL"/>
        </w:rPr>
        <w:t xml:space="preserve"> have more predictable community composition.</w:t>
      </w:r>
      <w:r w:rsidR="00E154F6" w:rsidRPr="000417CB">
        <w:rPr>
          <w:highlight w:val="yellow"/>
          <w:lang w:val="pl-PL"/>
        </w:rPr>
        <w:t xml:space="preserve"> </w:t>
      </w:r>
      <w:r w:rsidR="00E154F6" w:rsidRPr="000417CB">
        <w:rPr>
          <w:rFonts w:ascii="Times New Roman" w:hAnsi="Times New Roman"/>
          <w:b/>
          <w:highlight w:val="yellow"/>
          <w:lang w:val="pl-PL"/>
        </w:rPr>
        <w:t>Plant traits, such as SLA and water content, should be increasingly better at predicting changes in biomass of individual species at higher elevations.</w:t>
      </w:r>
    </w:p>
    <w:p w14:paraId="4687F27D" w14:textId="2AA01261" w:rsidR="00E15E82" w:rsidRDefault="0030005B">
      <w:pPr>
        <w:rPr>
          <w:rFonts w:hint="eastAsia"/>
        </w:rPr>
      </w:pPr>
      <w:r>
        <w:rPr>
          <w:rFonts w:ascii="Times New Roman" w:hAnsi="Times New Roman"/>
        </w:rPr>
        <w:tab/>
        <w:t xml:space="preserve">Here we present results of replicated experimental exclusion of fungal pathogens, insects and their predators from pioneer (0-1.5 year) stages of regenerating gaps in tropical forest at three elevations. We hypothesize that </w:t>
      </w:r>
      <w:ins w:id="7" w:author="Szefer" w:date="2024-03-06T15:03:00Z">
        <w:r w:rsidR="00C552CE">
          <w:rPr>
            <w:rFonts w:ascii="Times New Roman" w:hAnsi="Times New Roman"/>
          </w:rPr>
          <w:t xml:space="preserve">the </w:t>
        </w:r>
      </w:ins>
      <w:r w:rsidRPr="00C552CE">
        <w:rPr>
          <w:rFonts w:ascii="Times New Roman" w:hAnsi="Times New Roman"/>
          <w:b/>
          <w:rPrChange w:id="8" w:author="Szefer" w:date="2024-03-06T15:05:00Z">
            <w:rPr>
              <w:rFonts w:ascii="Times New Roman" w:hAnsi="Times New Roman"/>
            </w:rPr>
          </w:rPrChange>
        </w:rPr>
        <w:t xml:space="preserve">positive effect of </w:t>
      </w:r>
      <w:del w:id="9" w:author="Szefer" w:date="2024-03-06T15:02:00Z">
        <w:r w:rsidRPr="00C552CE" w:rsidDel="00C552CE">
          <w:rPr>
            <w:rFonts w:ascii="Times New Roman" w:hAnsi="Times New Roman"/>
            <w:b/>
            <w:rPrChange w:id="10" w:author="Szefer" w:date="2024-03-06T15:05:00Z">
              <w:rPr>
                <w:rFonts w:ascii="Times New Roman" w:hAnsi="Times New Roman"/>
              </w:rPr>
            </w:rPrChange>
          </w:rPr>
          <w:delText xml:space="preserve">the plant-natural enemy interactions increases in strength with elevation for </w:delText>
        </w:r>
      </w:del>
      <w:r w:rsidRPr="00C552CE">
        <w:rPr>
          <w:rFonts w:ascii="Times New Roman" w:hAnsi="Times New Roman"/>
          <w:b/>
          <w:rPrChange w:id="11" w:author="Szefer" w:date="2024-03-06T15:05:00Z">
            <w:rPr>
              <w:rFonts w:ascii="Times New Roman" w:hAnsi="Times New Roman"/>
            </w:rPr>
          </w:rPrChange>
        </w:rPr>
        <w:t>fungi</w:t>
      </w:r>
      <w:ins w:id="12" w:author="Szefer" w:date="2024-03-06T15:02:00Z">
        <w:r w:rsidR="00C552CE">
          <w:rPr>
            <w:rFonts w:ascii="Times New Roman" w:hAnsi="Times New Roman"/>
          </w:rPr>
          <w:t xml:space="preserve"> on the </w:t>
        </w:r>
        <w:r w:rsidR="00C552CE" w:rsidRPr="00C552CE">
          <w:rPr>
            <w:rFonts w:ascii="Times New Roman" w:hAnsi="Times New Roman"/>
            <w:b/>
            <w:rPrChange w:id="13" w:author="Szefer" w:date="2024-03-06T15:05:00Z">
              <w:rPr>
                <w:rFonts w:ascii="Times New Roman" w:hAnsi="Times New Roman"/>
              </w:rPr>
            </w:rPrChange>
          </w:rPr>
          <w:t>woody plant biomass and species richne</w:t>
        </w:r>
      </w:ins>
      <w:ins w:id="14" w:author="Szefer" w:date="2024-03-06T15:03:00Z">
        <w:r w:rsidR="00C552CE" w:rsidRPr="00C552CE">
          <w:rPr>
            <w:rFonts w:ascii="Times New Roman" w:hAnsi="Times New Roman"/>
            <w:b/>
            <w:rPrChange w:id="15" w:author="Szefer" w:date="2024-03-06T15:05:00Z">
              <w:rPr>
                <w:rFonts w:ascii="Times New Roman" w:hAnsi="Times New Roman"/>
              </w:rPr>
            </w:rPrChange>
          </w:rPr>
          <w:t>ss</w:t>
        </w:r>
        <w:r w:rsidR="00C552CE">
          <w:rPr>
            <w:rFonts w:ascii="Times New Roman" w:hAnsi="Times New Roman"/>
          </w:rPr>
          <w:t xml:space="preserve"> </w:t>
        </w:r>
      </w:ins>
      <w:ins w:id="16" w:author="Szefer" w:date="2024-03-06T15:02:00Z">
        <w:r w:rsidR="00C552CE" w:rsidRPr="00C552CE">
          <w:rPr>
            <w:rFonts w:ascii="Times New Roman" w:hAnsi="Times New Roman"/>
            <w:b/>
            <w:rPrChange w:id="17" w:author="Szefer" w:date="2024-03-06T15:05:00Z">
              <w:rPr>
                <w:rFonts w:ascii="Times New Roman" w:hAnsi="Times New Roman"/>
              </w:rPr>
            </w:rPrChange>
          </w:rPr>
          <w:t>increases with elevation</w:t>
        </w:r>
      </w:ins>
      <w:ins w:id="18" w:author="Szefer" w:date="2024-03-06T15:03:00Z">
        <w:r w:rsidR="00C552CE">
          <w:rPr>
            <w:rFonts w:ascii="Times New Roman" w:hAnsi="Times New Roman"/>
          </w:rPr>
          <w:t>.</w:t>
        </w:r>
      </w:ins>
      <w:del w:id="19" w:author="Szefer" w:date="2024-03-06T15:03:00Z">
        <w:r w:rsidDel="00C552CE">
          <w:rPr>
            <w:rFonts w:ascii="Times New Roman" w:hAnsi="Times New Roman"/>
          </w:rPr>
          <w:delText>,</w:delText>
        </w:r>
      </w:del>
      <w:r>
        <w:rPr>
          <w:rFonts w:ascii="Times New Roman" w:hAnsi="Times New Roman"/>
        </w:rPr>
        <w:t xml:space="preserve"> </w:t>
      </w:r>
      <w:del w:id="20" w:author="Szefer" w:date="2024-03-06T15:05:00Z">
        <w:r w:rsidDel="00C552CE">
          <w:rPr>
            <w:rFonts w:ascii="Times New Roman" w:hAnsi="Times New Roman"/>
          </w:rPr>
          <w:delText xml:space="preserve">and vertebrate predators, but decreases for </w:delText>
        </w:r>
      </w:del>
      <w:ins w:id="21" w:author="Szefer" w:date="2024-03-06T15:05:00Z">
        <w:r w:rsidR="00C552CE">
          <w:rPr>
            <w:rFonts w:ascii="Times New Roman" w:hAnsi="Times New Roman"/>
          </w:rPr>
          <w:t>On the contrary, the effects</w:t>
        </w:r>
      </w:ins>
      <w:ins w:id="22" w:author="Szefer" w:date="2024-03-06T15:06:00Z">
        <w:r w:rsidR="00C552CE">
          <w:rPr>
            <w:rFonts w:ascii="Times New Roman" w:hAnsi="Times New Roman"/>
          </w:rPr>
          <w:t xml:space="preserve"> of insects should be weaker with elevation and thus also the cascading effects of by vertebrate predators should be </w:t>
        </w:r>
      </w:ins>
      <w:ins w:id="23" w:author="Szefer" w:date="2024-03-06T15:07:00Z">
        <w:r w:rsidR="00C552CE">
          <w:rPr>
            <w:rFonts w:ascii="Times New Roman" w:hAnsi="Times New Roman"/>
          </w:rPr>
          <w:t>lower</w:t>
        </w:r>
      </w:ins>
      <w:ins w:id="24" w:author="Szefer" w:date="2024-03-06T15:06:00Z">
        <w:r w:rsidR="00C552CE">
          <w:rPr>
            <w:rFonts w:ascii="Times New Roman" w:hAnsi="Times New Roman"/>
          </w:rPr>
          <w:t>.</w:t>
        </w:r>
      </w:ins>
      <w:del w:id="25" w:author="Szefer" w:date="2024-03-06T15:05:00Z">
        <w:r w:rsidDel="00C552CE">
          <w:rPr>
            <w:rFonts w:ascii="Times New Roman" w:hAnsi="Times New Roman"/>
          </w:rPr>
          <w:delText>insects</w:delText>
        </w:r>
      </w:del>
      <w:ins w:id="26" w:author="Szefer" w:date="2024-03-06T15:07:00Z">
        <w:r w:rsidR="00C552CE">
          <w:rPr>
            <w:rFonts w:ascii="Times New Roman" w:hAnsi="Times New Roman"/>
          </w:rPr>
          <w:t xml:space="preserve"> </w:t>
        </w:r>
      </w:ins>
      <w:del w:id="27" w:author="Szefer" w:date="2024-03-06T15:07:00Z">
        <w:r w:rsidDel="00C552CE">
          <w:rPr>
            <w:rFonts w:ascii="Times New Roman" w:hAnsi="Times New Roman"/>
          </w:rPr>
          <w:lastRenderedPageBreak/>
          <w:delText xml:space="preserve"> that result in an increase in richness and diversity effects of fungi with elevation and reduced effect of insects, as well as stronger effects of predator exclusion. </w:delText>
        </w:r>
      </w:del>
      <w:r>
        <w:rPr>
          <w:rFonts w:ascii="Times New Roman" w:hAnsi="Times New Roman"/>
        </w:rPr>
        <w:t xml:space="preserve">Stronger effects of </w:t>
      </w:r>
      <w:r w:rsidRPr="00C552CE">
        <w:rPr>
          <w:rFonts w:ascii="Times New Roman" w:hAnsi="Times New Roman"/>
          <w:b/>
          <w:rPrChange w:id="28" w:author="Szefer" w:date="2024-03-06T15:08:00Z">
            <w:rPr>
              <w:rFonts w:ascii="Times New Roman" w:hAnsi="Times New Roman"/>
            </w:rPr>
          </w:rPrChange>
        </w:rPr>
        <w:t>fungi and predators will cause an increase in predictability of the community composition with elevation</w:t>
      </w:r>
      <w:r>
        <w:rPr>
          <w:rFonts w:ascii="Times New Roman" w:hAnsi="Times New Roman"/>
        </w:rPr>
        <w:t xml:space="preserve">. </w:t>
      </w:r>
      <w:r w:rsidRPr="000417CB">
        <w:rPr>
          <w:rFonts w:ascii="Times New Roman" w:hAnsi="Times New Roman"/>
          <w:highlight w:val="yellow"/>
        </w:rPr>
        <w:t>Finally, we anticipate that plant traits related to growth and resource acquisition (leaf water content, SLA) will be increasingly better predictors of magnitude and direction of biomass change in early stages of regenerating community with elevation, because of increasing trait integration and shift towards resource conservatism.</w:t>
      </w:r>
    </w:p>
    <w:p w14:paraId="686E73A2" w14:textId="77777777" w:rsidR="00E15E82" w:rsidRDefault="00E15E82">
      <w:pPr>
        <w:rPr>
          <w:rFonts w:ascii="Times New Roman" w:hAnsi="Times New Roman"/>
        </w:rPr>
      </w:pPr>
    </w:p>
    <w:p w14:paraId="7056FFF7" w14:textId="77777777" w:rsidR="00E15E82" w:rsidRDefault="0030005B">
      <w:pPr>
        <w:rPr>
          <w:rFonts w:ascii="Times New Roman" w:hAnsi="Times New Roman"/>
          <w:b/>
          <w:bCs/>
        </w:rPr>
      </w:pPr>
      <w:r>
        <w:rPr>
          <w:rFonts w:ascii="Times New Roman" w:hAnsi="Times New Roman"/>
          <w:b/>
          <w:bCs/>
        </w:rPr>
        <w:t>Materials and methods</w:t>
      </w:r>
    </w:p>
    <w:p w14:paraId="54A69912" w14:textId="77777777" w:rsidR="00E15E82" w:rsidRDefault="00E15E82">
      <w:pPr>
        <w:rPr>
          <w:rFonts w:ascii="Times New Roman" w:hAnsi="Times New Roman"/>
        </w:rPr>
      </w:pPr>
    </w:p>
    <w:p w14:paraId="164B2893" w14:textId="77777777" w:rsidR="00E15E82" w:rsidRDefault="0030005B">
      <w:pPr>
        <w:rPr>
          <w:rFonts w:hint="eastAsia"/>
        </w:rPr>
      </w:pPr>
      <w:r>
        <w:rPr>
          <w:rFonts w:ascii="Times New Roman" w:hAnsi="Times New Roman"/>
          <w:i/>
          <w:iCs/>
        </w:rPr>
        <w:t>Experimental design</w:t>
      </w:r>
    </w:p>
    <w:p w14:paraId="5C604B7E" w14:textId="77777777" w:rsidR="00E15E82" w:rsidRDefault="00E15E82">
      <w:pPr>
        <w:rPr>
          <w:rFonts w:ascii="Times New Roman" w:hAnsi="Times New Roman"/>
        </w:rPr>
      </w:pPr>
    </w:p>
    <w:p w14:paraId="753D1489" w14:textId="77777777" w:rsidR="00E15E82" w:rsidRDefault="0030005B">
      <w:pPr>
        <w:rPr>
          <w:rFonts w:hint="eastAsia"/>
        </w:rPr>
      </w:pPr>
      <w:r>
        <w:rPr>
          <w:rFonts w:ascii="Times New Roman" w:hAnsi="Times New Roman"/>
        </w:rPr>
        <w:tab/>
        <w:t xml:space="preserve">Experiments were conducted in tropical rainforest areas surrounding </w:t>
      </w:r>
      <w:proofErr w:type="spellStart"/>
      <w:r>
        <w:rPr>
          <w:rFonts w:ascii="Times New Roman" w:hAnsi="Times New Roman"/>
        </w:rPr>
        <w:t>Wanag</w:t>
      </w:r>
      <w:proofErr w:type="spellEnd"/>
      <w:r>
        <w:rPr>
          <w:rFonts w:ascii="Times New Roman" w:hAnsi="Times New Roman"/>
        </w:rPr>
        <w:t xml:space="preserve"> village (200 m </w:t>
      </w:r>
      <w:proofErr w:type="spellStart"/>
      <w:r>
        <w:rPr>
          <w:rFonts w:ascii="Times New Roman" w:hAnsi="Times New Roman"/>
        </w:rPr>
        <w:t>a.s.l</w:t>
      </w:r>
      <w:proofErr w:type="spellEnd"/>
      <w:r>
        <w:rPr>
          <w:rFonts w:ascii="Times New Roman" w:hAnsi="Times New Roman"/>
        </w:rPr>
        <w:t xml:space="preserve">., 145°5′32″E, 5°14′26″S), </w:t>
      </w:r>
      <w:proofErr w:type="spellStart"/>
      <w:r>
        <w:rPr>
          <w:rFonts w:ascii="Times New Roman" w:hAnsi="Times New Roman"/>
        </w:rPr>
        <w:t>Numba</w:t>
      </w:r>
      <w:proofErr w:type="spellEnd"/>
      <w:r>
        <w:rPr>
          <w:rFonts w:ascii="Times New Roman" w:hAnsi="Times New Roman"/>
        </w:rPr>
        <w:t xml:space="preserve"> village (750 m </w:t>
      </w:r>
      <w:proofErr w:type="spellStart"/>
      <w:r>
        <w:rPr>
          <w:rFonts w:ascii="Times New Roman" w:hAnsi="Times New Roman"/>
        </w:rPr>
        <w:t>a.s.l</w:t>
      </w:r>
      <w:proofErr w:type="spellEnd"/>
      <w:r>
        <w:rPr>
          <w:rFonts w:ascii="Times New Roman" w:hAnsi="Times New Roman"/>
        </w:rPr>
        <w:t xml:space="preserve">.), and </w:t>
      </w:r>
      <w:commentRangeStart w:id="29"/>
      <w:proofErr w:type="spellStart"/>
      <w:r>
        <w:rPr>
          <w:rFonts w:ascii="Times New Roman" w:hAnsi="Times New Roman"/>
        </w:rPr>
        <w:t>Ubi</w:t>
      </w:r>
      <w:proofErr w:type="spellEnd"/>
      <w:r>
        <w:rPr>
          <w:rFonts w:ascii="Times New Roman" w:hAnsi="Times New Roman"/>
        </w:rPr>
        <w:t xml:space="preserve"> camp </w:t>
      </w:r>
      <w:commentRangeEnd w:id="29"/>
      <w:r>
        <w:commentReference w:id="29"/>
      </w:r>
      <w:r>
        <w:rPr>
          <w:rFonts w:ascii="Times New Roman" w:hAnsi="Times New Roman"/>
        </w:rPr>
        <w:t xml:space="preserve">(1900 m </w:t>
      </w:r>
      <w:proofErr w:type="spellStart"/>
      <w:r>
        <w:rPr>
          <w:rFonts w:ascii="Times New Roman" w:hAnsi="Times New Roman"/>
        </w:rPr>
        <w:t>a.s.l</w:t>
      </w:r>
      <w:proofErr w:type="spellEnd"/>
      <w:r>
        <w:rPr>
          <w:rFonts w:ascii="Times New Roman" w:hAnsi="Times New Roman"/>
        </w:rPr>
        <w:t>.). Throughout the text, we refer to these sites as low, mid-, and high altitudinal sites. The study took place in abandoned food gardens that had undergone approximately five years of regrowth. The advantages of this design are discussed in our previous paper (Szefer et al. 2020).</w:t>
      </w:r>
    </w:p>
    <w:p w14:paraId="4349BDF6" w14:textId="77777777" w:rsidR="00E15E82" w:rsidRDefault="0030005B">
      <w:pPr>
        <w:rPr>
          <w:rFonts w:hint="eastAsia"/>
        </w:rPr>
      </w:pPr>
      <w:r>
        <w:rPr>
          <w:rFonts w:ascii="Times New Roman" w:hAnsi="Times New Roman"/>
        </w:rPr>
        <w:tab/>
        <w:t xml:space="preserve">At each elevation, experimental </w:t>
      </w:r>
      <w:commentRangeStart w:id="30"/>
      <w:r>
        <w:rPr>
          <w:rFonts w:ascii="Times New Roman" w:hAnsi="Times New Roman"/>
        </w:rPr>
        <w:t xml:space="preserve">blocks </w:t>
      </w:r>
      <w:commentRangeEnd w:id="30"/>
      <w:ins w:id="31" w:author="Novotný Vojtěch" w:date="2023-12-23T18:53:00Z">
        <w:r>
          <w:commentReference w:id="30"/>
        </w:r>
        <w:r>
          <w:rPr>
            <w:rFonts w:ascii="Times New Roman" w:hAnsi="Times New Roman"/>
          </w:rPr>
          <w:t xml:space="preserve">(gardens) </w:t>
        </w:r>
      </w:ins>
      <w:r>
        <w:rPr>
          <w:rFonts w:ascii="Times New Roman" w:hAnsi="Times New Roman"/>
        </w:rPr>
        <w:t>were established by clearing all above-ground vegetation in an area of approximately 400 m</w:t>
      </w:r>
      <w:del w:id="32" w:author="Novotný Vojtěch" w:date="2023-12-23T18:54:00Z">
        <w:r>
          <w:rPr>
            <w:rFonts w:ascii="Times New Roman" w:hAnsi="Times New Roman"/>
          </w:rPr>
          <w:delText>^</w:delText>
        </w:r>
      </w:del>
      <w:r>
        <w:rPr>
          <w:rFonts w:ascii="Times New Roman" w:hAnsi="Times New Roman"/>
          <w:vertAlign w:val="superscript"/>
        </w:rPr>
        <w:t>2</w:t>
      </w:r>
      <w:r>
        <w:rPr>
          <w:rFonts w:ascii="Times New Roman" w:hAnsi="Times New Roman"/>
        </w:rPr>
        <w:t xml:space="preserve">. Individual gardens were separated by a minimum distance of 200 m. Within each block, five experimental </w:t>
      </w:r>
      <w:commentRangeStart w:id="33"/>
      <w:r>
        <w:rPr>
          <w:rFonts w:ascii="Times New Roman" w:hAnsi="Times New Roman"/>
        </w:rPr>
        <w:t xml:space="preserve">plots </w:t>
      </w:r>
      <w:commentRangeEnd w:id="33"/>
      <w:r>
        <w:commentReference w:id="33"/>
      </w:r>
      <w:r>
        <w:rPr>
          <w:rFonts w:ascii="Times New Roman" w:hAnsi="Times New Roman"/>
        </w:rPr>
        <w:t>(5 x 5 m) were marked. All dead wood and rocks were removed from each plot to ensure at least 95% bare soil cover.</w:t>
      </w:r>
    </w:p>
    <w:p w14:paraId="7F09594F" w14:textId="77777777" w:rsidR="00E15E82" w:rsidRDefault="0030005B">
      <w:pPr>
        <w:rPr>
          <w:rFonts w:hint="eastAsia"/>
        </w:rPr>
      </w:pPr>
      <w:r>
        <w:rPr>
          <w:rFonts w:ascii="Times New Roman" w:hAnsi="Times New Roman"/>
        </w:rPr>
        <w:tab/>
        <w:t>Plots were assigned to one of five experimental treatments:</w:t>
      </w:r>
    </w:p>
    <w:p w14:paraId="24B42ED3" w14:textId="77777777" w:rsidR="00E15E82" w:rsidRDefault="0030005B">
      <w:pPr>
        <w:numPr>
          <w:ilvl w:val="0"/>
          <w:numId w:val="3"/>
        </w:numPr>
        <w:rPr>
          <w:rFonts w:hint="eastAsia"/>
        </w:rPr>
      </w:pPr>
      <w:r>
        <w:rPr>
          <w:rFonts w:ascii="Times New Roman" w:hAnsi="Times New Roman"/>
        </w:rPr>
        <w:t>Control (C): Sprayed weekly with an appropriate amount of water to simulate the application of a water solution of pesticides and fungicides on other plots.</w:t>
      </w:r>
    </w:p>
    <w:p w14:paraId="2F7529B3" w14:textId="77777777" w:rsidR="00E15E82" w:rsidRDefault="0030005B">
      <w:pPr>
        <w:numPr>
          <w:ilvl w:val="0"/>
          <w:numId w:val="3"/>
        </w:numPr>
        <w:rPr>
          <w:rFonts w:hint="eastAsia"/>
        </w:rPr>
      </w:pPr>
      <w:r>
        <w:rPr>
          <w:rFonts w:ascii="Times New Roman" w:hAnsi="Times New Roman"/>
        </w:rPr>
        <w:t xml:space="preserve">Exclusion of pathogenic fungi (F): Contact fungicide was applied to above-ground plants at weekly intervals (12.5 g soluble powder per 5 L, commercial name: </w:t>
      </w:r>
      <w:proofErr w:type="spellStart"/>
      <w:r>
        <w:rPr>
          <w:rFonts w:ascii="Times New Roman" w:hAnsi="Times New Roman"/>
        </w:rPr>
        <w:t>Mancozeb</w:t>
      </w:r>
      <w:proofErr w:type="spellEnd"/>
      <w:r>
        <w:rPr>
          <w:rFonts w:ascii="Times New Roman" w:hAnsi="Times New Roman"/>
        </w:rPr>
        <w:t xml:space="preserve"> 80%).</w:t>
      </w:r>
    </w:p>
    <w:p w14:paraId="3CCD71B9" w14:textId="77777777" w:rsidR="00E15E82" w:rsidRDefault="0030005B">
      <w:pPr>
        <w:numPr>
          <w:ilvl w:val="0"/>
          <w:numId w:val="3"/>
        </w:numPr>
        <w:rPr>
          <w:rFonts w:hint="eastAsia"/>
        </w:rPr>
      </w:pPr>
      <w:r>
        <w:rPr>
          <w:rFonts w:ascii="Times New Roman" w:hAnsi="Times New Roman"/>
        </w:rPr>
        <w:t>Exclusion of insects (I): Two types of broad-spectrum insecticides, lambda-</w:t>
      </w:r>
      <w:proofErr w:type="spellStart"/>
      <w:r>
        <w:rPr>
          <w:rFonts w:ascii="Times New Roman" w:hAnsi="Times New Roman"/>
        </w:rPr>
        <w:t>cyhalothrin</w:t>
      </w:r>
      <w:proofErr w:type="spellEnd"/>
      <w:r>
        <w:rPr>
          <w:rFonts w:ascii="Times New Roman" w:hAnsi="Times New Roman"/>
        </w:rPr>
        <w:t xml:space="preserve"> (5 ml per 5 L, commercial name: Thunder 0.25%) and </w:t>
      </w:r>
      <w:proofErr w:type="spellStart"/>
      <w:r>
        <w:rPr>
          <w:rFonts w:ascii="Times New Roman" w:hAnsi="Times New Roman"/>
        </w:rPr>
        <w:t>imidacloprid</w:t>
      </w:r>
      <w:proofErr w:type="spellEnd"/>
      <w:r>
        <w:rPr>
          <w:rFonts w:ascii="Times New Roman" w:hAnsi="Times New Roman"/>
        </w:rPr>
        <w:t xml:space="preserve"> (1.5 ml per 5 L, commercial name: Mustang 24%), for both systemic and non-systemic protection, were </w:t>
      </w:r>
      <w:r>
        <w:rPr>
          <w:rFonts w:ascii="Times New Roman" w:hAnsi="Times New Roman"/>
        </w:rPr>
        <w:lastRenderedPageBreak/>
        <w:t>applied weekly. Plots were surrounded by a 50-cm high plastic fence that continued 20 cm below the ground. Insect glue (</w:t>
      </w:r>
      <w:proofErr w:type="spellStart"/>
      <w:r>
        <w:rPr>
          <w:rFonts w:ascii="Times New Roman" w:hAnsi="Times New Roman"/>
        </w:rPr>
        <w:t>tanglefoot</w:t>
      </w:r>
      <w:proofErr w:type="spellEnd"/>
      <w:r>
        <w:rPr>
          <w:rFonts w:ascii="Times New Roman" w:hAnsi="Times New Roman"/>
        </w:rPr>
        <w:t>) was repeatedly applied to the top of the fence to prevent insect re-colonization.</w:t>
      </w:r>
    </w:p>
    <w:p w14:paraId="30909ACD" w14:textId="77777777" w:rsidR="00E15E82" w:rsidRDefault="0030005B">
      <w:pPr>
        <w:numPr>
          <w:ilvl w:val="0"/>
          <w:numId w:val="3"/>
        </w:numPr>
        <w:rPr>
          <w:rFonts w:hint="eastAsia"/>
        </w:rPr>
      </w:pPr>
      <w:r>
        <w:rPr>
          <w:rFonts w:ascii="Times New Roman" w:hAnsi="Times New Roman"/>
        </w:rPr>
        <w:t xml:space="preserve">Exclusion of predatory ants, insectivorous birds, and bats (P): Wooden frames with a transparent fishing net (1.5–2.0 cm mesh size) were placed over plots to protect vegetation from foraging birds and bats. Poisonous tuna baits (permethrin 0.5%), enclosed in PVC tubes, </w:t>
      </w:r>
      <w:proofErr w:type="gramStart"/>
      <w:r>
        <w:rPr>
          <w:rFonts w:ascii="Times New Roman" w:hAnsi="Times New Roman"/>
        </w:rPr>
        <w:t>were</w:t>
      </w:r>
      <w:proofErr w:type="gramEnd"/>
      <w:r>
        <w:rPr>
          <w:rFonts w:ascii="Times New Roman" w:hAnsi="Times New Roman"/>
        </w:rPr>
        <w:t xml:space="preserve"> exposed at monthly intervals to reduce insectivorous ant abundance</w:t>
      </w:r>
      <w:ins w:id="34" w:author="Novotný Vojtěch" w:date="2023-12-23T18:24:00Z">
        <w:r>
          <w:rPr>
            <w:rFonts w:ascii="Times New Roman" w:hAnsi="Times New Roman"/>
          </w:rPr>
          <w:t xml:space="preserve"> (details of the trap design in </w:t>
        </w:r>
        <w:commentRangeStart w:id="35"/>
        <w:proofErr w:type="spellStart"/>
        <w:r>
          <w:rPr>
            <w:rFonts w:ascii="Times New Roman" w:hAnsi="Times New Roman"/>
          </w:rPr>
          <w:t>Klimes</w:t>
        </w:r>
        <w:proofErr w:type="spellEnd"/>
        <w:r>
          <w:rPr>
            <w:rFonts w:ascii="Times New Roman" w:hAnsi="Times New Roman"/>
          </w:rPr>
          <w:t xml:space="preserve"> </w:t>
        </w:r>
        <w:commentRangeEnd w:id="35"/>
        <w:r>
          <w:commentReference w:id="35"/>
        </w:r>
        <w:r>
          <w:rPr>
            <w:rFonts w:ascii="Times New Roman" w:hAnsi="Times New Roman"/>
          </w:rPr>
          <w:t>et al. 2011)</w:t>
        </w:r>
      </w:ins>
      <w:r>
        <w:rPr>
          <w:rFonts w:ascii="Times New Roman" w:hAnsi="Times New Roman"/>
        </w:rPr>
        <w:t xml:space="preserve">. The plot was surrounded by a plastic fence (as in treatment I) to prevent ants from re-colonizing the plot. Mesh size was chosen to allow wind-dispersed and larger seeds to fall through the netting. Additionally, every week, all litter-fall potentially containing seeds and insects was collected from the top of the </w:t>
      </w:r>
      <w:proofErr w:type="spellStart"/>
      <w:r>
        <w:rPr>
          <w:rFonts w:ascii="Times New Roman" w:hAnsi="Times New Roman"/>
        </w:rPr>
        <w:t>exclosure</w:t>
      </w:r>
      <w:proofErr w:type="spellEnd"/>
      <w:r>
        <w:rPr>
          <w:rFonts w:ascii="Times New Roman" w:hAnsi="Times New Roman"/>
        </w:rPr>
        <w:t xml:space="preserve"> and randomly placed inside the experimental plot.</w:t>
      </w:r>
    </w:p>
    <w:p w14:paraId="368F8716" w14:textId="77777777" w:rsidR="00E15E82" w:rsidRDefault="0030005B">
      <w:pPr>
        <w:numPr>
          <w:ilvl w:val="0"/>
          <w:numId w:val="3"/>
        </w:numPr>
        <w:rPr>
          <w:rFonts w:hint="eastAsia"/>
        </w:rPr>
      </w:pPr>
      <w:r>
        <w:rPr>
          <w:rFonts w:ascii="Times New Roman" w:hAnsi="Times New Roman"/>
        </w:rPr>
        <w:t xml:space="preserve">Increased herbivory (H): We used </w:t>
      </w:r>
      <w:commentRangeStart w:id="36"/>
      <w:r>
        <w:rPr>
          <w:rFonts w:ascii="Times New Roman" w:hAnsi="Times New Roman"/>
        </w:rPr>
        <w:t xml:space="preserve">two species </w:t>
      </w:r>
      <w:commentRangeEnd w:id="36"/>
      <w:r>
        <w:commentReference w:id="36"/>
      </w:r>
      <w:r>
        <w:rPr>
          <w:rFonts w:ascii="Times New Roman" w:hAnsi="Times New Roman"/>
        </w:rPr>
        <w:t xml:space="preserve">of locally common, highly polyphagous, and flightless </w:t>
      </w:r>
      <w:proofErr w:type="spellStart"/>
      <w:r>
        <w:rPr>
          <w:rFonts w:ascii="Times New Roman" w:hAnsi="Times New Roman"/>
        </w:rPr>
        <w:t>Oribius</w:t>
      </w:r>
      <w:proofErr w:type="spellEnd"/>
      <w:r>
        <w:rPr>
          <w:rFonts w:ascii="Times New Roman" w:hAnsi="Times New Roman"/>
        </w:rPr>
        <w:t xml:space="preserve"> sp. weevils to increase herbivory pressure within the plot. Weevils from this genus were previously documented in the local secondary vegetation, and their wide </w:t>
      </w:r>
      <w:proofErr w:type="spellStart"/>
      <w:r>
        <w:rPr>
          <w:rFonts w:ascii="Times New Roman" w:hAnsi="Times New Roman"/>
        </w:rPr>
        <w:t>polyphagy</w:t>
      </w:r>
      <w:proofErr w:type="spellEnd"/>
      <w:r>
        <w:rPr>
          <w:rFonts w:ascii="Times New Roman" w:hAnsi="Times New Roman"/>
        </w:rPr>
        <w:t xml:space="preserve"> was established by feeding tests. Every two weeks, 125 weevils were collected in the surrounding forest, starved for 24 hours, and released into the plot to sustain their population size. Plots were additionally protected from predators with </w:t>
      </w:r>
      <w:proofErr w:type="spellStart"/>
      <w:r>
        <w:rPr>
          <w:rFonts w:ascii="Times New Roman" w:hAnsi="Times New Roman"/>
        </w:rPr>
        <w:t>exclosures</w:t>
      </w:r>
      <w:proofErr w:type="spellEnd"/>
      <w:r>
        <w:rPr>
          <w:rFonts w:ascii="Times New Roman" w:hAnsi="Times New Roman"/>
        </w:rPr>
        <w:t xml:space="preserve"> (see treatment P) and fenced off, with insect glue applied to the top of the fence to prevent weevils from dispersing to the surrounding plots.</w:t>
      </w:r>
    </w:p>
    <w:p w14:paraId="3B3E1DF3" w14:textId="77777777" w:rsidR="00E15E82" w:rsidRDefault="0030005B">
      <w:pPr>
        <w:rPr>
          <w:rFonts w:hint="eastAsia"/>
        </w:rPr>
      </w:pPr>
      <w:r>
        <w:rPr>
          <w:rFonts w:ascii="Times New Roman" w:hAnsi="Times New Roman"/>
        </w:rPr>
        <w:tab/>
        <w:t>All other plots were surrounded by a 50-cm high dummy plastic fence, with a 10–20 cm gap left between the ground and the lower edge of the fence to allow easy access for crawling insects, lizards, and rodents.</w:t>
      </w:r>
    </w:p>
    <w:p w14:paraId="590FCDA4" w14:textId="77777777" w:rsidR="00E15E82" w:rsidRDefault="0030005B">
      <w:pPr>
        <w:rPr>
          <w:rFonts w:ascii="Times New Roman" w:hAnsi="Times New Roman"/>
          <w:i/>
          <w:iCs/>
        </w:rPr>
      </w:pPr>
      <w:commentRangeStart w:id="37"/>
      <w:proofErr w:type="gramStart"/>
      <w:ins w:id="38" w:author="Novotný Vojtěch" w:date="2023-12-24T12:22:00Z">
        <w:r>
          <w:rPr>
            <w:rFonts w:ascii="Times New Roman" w:hAnsi="Times New Roman"/>
            <w:i/>
            <w:iCs/>
          </w:rPr>
          <w:t>xxx</w:t>
        </w:r>
      </w:ins>
      <w:commentRangeEnd w:id="37"/>
      <w:proofErr w:type="gramEnd"/>
      <w:r>
        <w:commentReference w:id="37"/>
      </w:r>
    </w:p>
    <w:p w14:paraId="4E50E8AA" w14:textId="77777777" w:rsidR="00E15E82" w:rsidRDefault="0030005B">
      <w:pPr>
        <w:rPr>
          <w:rFonts w:ascii="Times New Roman" w:hAnsi="Times New Roman"/>
          <w:i/>
          <w:iCs/>
        </w:rPr>
      </w:pPr>
      <w:r>
        <w:rPr>
          <w:rFonts w:ascii="Times New Roman" w:hAnsi="Times New Roman"/>
          <w:i/>
          <w:iCs/>
        </w:rPr>
        <w:t>Statistical analyses</w:t>
      </w:r>
    </w:p>
    <w:p w14:paraId="10FAA4AB" w14:textId="77777777" w:rsidR="00E15E82" w:rsidRDefault="0030005B">
      <w:pPr>
        <w:rPr>
          <w:rFonts w:hint="eastAsia"/>
        </w:rPr>
      </w:pPr>
      <w:r>
        <w:rPr>
          <w:rFonts w:ascii="Times New Roman" w:hAnsi="Times New Roman"/>
        </w:rPr>
        <w:tab/>
        <w:t>We u</w:t>
      </w:r>
      <w:ins w:id="39" w:author="Novotný Vojtěch" w:date="2023-12-23T18:26:00Z">
        <w:r>
          <w:rPr>
            <w:rFonts w:ascii="Times New Roman" w:hAnsi="Times New Roman"/>
          </w:rPr>
          <w:t>sed</w:t>
        </w:r>
      </w:ins>
      <w:del w:id="40" w:author="Novotný Vojtěch" w:date="2023-12-23T18:26:00Z">
        <w:r>
          <w:rPr>
            <w:rFonts w:ascii="Times New Roman" w:hAnsi="Times New Roman"/>
          </w:rPr>
          <w:delText>tilized</w:delText>
        </w:r>
      </w:del>
      <w:r>
        <w:rPr>
          <w:rFonts w:ascii="Times New Roman" w:hAnsi="Times New Roman"/>
        </w:rPr>
        <w:t xml:space="preserve"> log-response ratios (LRR), representing the natural logarithm of the ratio between a plot with a specific factor and that without the factor for a given vegetation characteristic, to assess </w:t>
      </w:r>
      <w:r>
        <w:rPr>
          <w:rFonts w:ascii="Times New Roman" w:hAnsi="Times New Roman"/>
        </w:rPr>
        <w:lastRenderedPageBreak/>
        <w:t xml:space="preserve">the treatment effects across sites. A zero-intercept linear model was employed to compare LRRs at individual sites. </w:t>
      </w:r>
      <w:proofErr w:type="spellStart"/>
      <w:r>
        <w:rPr>
          <w:rFonts w:ascii="Times New Roman" w:hAnsi="Times New Roman"/>
        </w:rPr>
        <w:t>Bertellet's</w:t>
      </w:r>
      <w:proofErr w:type="spellEnd"/>
      <w:r>
        <w:rPr>
          <w:rFonts w:ascii="Times New Roman" w:hAnsi="Times New Roman"/>
        </w:rPr>
        <w:t xml:space="preserve"> and </w:t>
      </w:r>
      <w:proofErr w:type="spellStart"/>
      <w:r>
        <w:rPr>
          <w:rFonts w:ascii="Times New Roman" w:hAnsi="Times New Roman"/>
        </w:rPr>
        <w:t>Levene's</w:t>
      </w:r>
      <w:proofErr w:type="spellEnd"/>
      <w:r>
        <w:rPr>
          <w:rFonts w:ascii="Times New Roman" w:hAnsi="Times New Roman"/>
        </w:rPr>
        <w:t xml:space="preserve"> homogeneity tests were conducted for LRR comparisons of all descriptors between sites. In the case of the fungi treatment on woody plant density, tests revealed a lack of homogeneity in LRR values between sites. This discrepancy was addressed in the statistical model by incorporating the </w:t>
      </w:r>
      <w:proofErr w:type="spellStart"/>
      <w:proofErr w:type="gramStart"/>
      <w:r>
        <w:rPr>
          <w:rFonts w:ascii="Times New Roman" w:hAnsi="Times New Roman"/>
          <w:i/>
          <w:iCs/>
        </w:rPr>
        <w:t>varIdent</w:t>
      </w:r>
      <w:proofErr w:type="spellEnd"/>
      <w:r>
        <w:rPr>
          <w:rFonts w:ascii="Times New Roman" w:hAnsi="Times New Roman"/>
          <w:i/>
          <w:iCs/>
        </w:rPr>
        <w:t>(</w:t>
      </w:r>
      <w:proofErr w:type="gramEnd"/>
      <w:r>
        <w:rPr>
          <w:rFonts w:ascii="Times New Roman" w:hAnsi="Times New Roman"/>
          <w:i/>
          <w:iCs/>
        </w:rPr>
        <w:t>form = ~1|site)</w:t>
      </w:r>
      <w:r>
        <w:rPr>
          <w:rFonts w:ascii="Times New Roman" w:hAnsi="Times New Roman"/>
        </w:rPr>
        <w:t xml:space="preserve"> option as weights in the </w:t>
      </w:r>
      <w:proofErr w:type="spellStart"/>
      <w:r>
        <w:rPr>
          <w:rFonts w:ascii="Times New Roman" w:hAnsi="Times New Roman"/>
          <w:i/>
          <w:iCs/>
        </w:rPr>
        <w:t>gls</w:t>
      </w:r>
      <w:proofErr w:type="spellEnd"/>
      <w:r>
        <w:rPr>
          <w:rFonts w:ascii="Times New Roman" w:hAnsi="Times New Roman"/>
        </w:rPr>
        <w:t xml:space="preserve"> function. The significance of pairwise differences between sites was assessed using post-hoc Tukey tests.</w:t>
      </w:r>
    </w:p>
    <w:p w14:paraId="7A8BDE9A" w14:textId="77777777" w:rsidR="00E15E82" w:rsidRDefault="0030005B">
      <w:pPr>
        <w:rPr>
          <w:rFonts w:hint="eastAsia"/>
        </w:rPr>
      </w:pPr>
      <w:r>
        <w:rPr>
          <w:rFonts w:ascii="Times New Roman" w:hAnsi="Times New Roman"/>
        </w:rPr>
        <w:tab/>
        <w:t>At each elevation, a partial redundancy analysis (</w:t>
      </w:r>
      <w:proofErr w:type="spellStart"/>
      <w:r>
        <w:rPr>
          <w:rFonts w:ascii="Times New Roman" w:hAnsi="Times New Roman"/>
        </w:rPr>
        <w:t>pRDA</w:t>
      </w:r>
      <w:proofErr w:type="spellEnd"/>
      <w:r>
        <w:rPr>
          <w:rFonts w:ascii="Times New Roman" w:hAnsi="Times New Roman"/>
        </w:rPr>
        <w:t>) was performed to evaluate the effect of biotic factors on plant community composition. Separate analyses on species were conducted for each altitude. The location dependency of individual plots/species was assessed by projecting coordinates in the ordination space (</w:t>
      </w:r>
      <w:commentRangeStart w:id="41"/>
      <w:r>
        <w:rPr>
          <w:rFonts w:ascii="Times New Roman" w:hAnsi="Times New Roman"/>
        </w:rPr>
        <w:t>determined by the first two PCA axes</w:t>
      </w:r>
      <w:commentRangeEnd w:id="41"/>
      <w:r>
        <w:commentReference w:id="41"/>
      </w:r>
      <w:r>
        <w:rPr>
          <w:rFonts w:ascii="Times New Roman" w:hAnsi="Times New Roman"/>
        </w:rPr>
        <w:t xml:space="preserve">) </w:t>
      </w:r>
      <w:proofErr w:type="spellStart"/>
      <w:r>
        <w:rPr>
          <w:rFonts w:ascii="Times New Roman" w:hAnsi="Times New Roman"/>
        </w:rPr>
        <w:t>sonto</w:t>
      </w:r>
      <w:proofErr w:type="spellEnd"/>
      <w:r>
        <w:rPr>
          <w:rFonts w:ascii="Times New Roman" w:hAnsi="Times New Roman"/>
        </w:rPr>
        <w:t xml:space="preserve"> the effect vector and correlating it with the trait values.</w:t>
      </w:r>
    </w:p>
    <w:p w14:paraId="62E7B9C5" w14:textId="77777777" w:rsidR="00E15E82" w:rsidRDefault="0030005B">
      <w:pPr>
        <w:rPr>
          <w:rFonts w:hint="eastAsia"/>
        </w:rPr>
      </w:pPr>
      <w:r>
        <w:rPr>
          <w:rFonts w:ascii="Times New Roman" w:hAnsi="Times New Roman"/>
        </w:rPr>
        <w:tab/>
        <w:t xml:space="preserve">Bray-Curtis dissimilarities between control plots and each of the four treatments (fungicide, herbivore, insecticide, and </w:t>
      </w:r>
      <w:commentRangeStart w:id="42"/>
      <w:r>
        <w:rPr>
          <w:rFonts w:ascii="Times New Roman" w:hAnsi="Times New Roman"/>
        </w:rPr>
        <w:t>exclusion of key predators</w:t>
      </w:r>
      <w:commentRangeEnd w:id="42"/>
      <w:r>
        <w:commentReference w:id="42"/>
      </w:r>
      <w:r>
        <w:rPr>
          <w:rFonts w:ascii="Times New Roman" w:hAnsi="Times New Roman"/>
        </w:rPr>
        <w:t>) were employed to test the prediction that some treatments might exert a stronger impact on community composition at higher elevations. BC dissimilarities were further decomposed into balanced and gradient components, representing species turnover and changes in dominance structure, respectively (</w:t>
      </w:r>
      <w:proofErr w:type="spellStart"/>
      <w:r>
        <w:rPr>
          <w:rFonts w:ascii="Times New Roman" w:hAnsi="Times New Roman"/>
        </w:rPr>
        <w:t>Baselga</w:t>
      </w:r>
      <w:proofErr w:type="spellEnd"/>
      <w:r>
        <w:rPr>
          <w:rFonts w:ascii="Times New Roman" w:hAnsi="Times New Roman"/>
        </w:rPr>
        <w:t xml:space="preserve"> 2017). Differences between control values for BC and its components were tested using beta-regression, with BC values equal to 0 and 1 converted to 0.001 and 0.999.</w:t>
      </w:r>
    </w:p>
    <w:p w14:paraId="6ECEB645" w14:textId="77777777" w:rsidR="00E15E82" w:rsidRDefault="0030005B">
      <w:pPr>
        <w:rPr>
          <w:rFonts w:hint="eastAsia"/>
        </w:rPr>
      </w:pPr>
      <w:r>
        <w:rPr>
          <w:rFonts w:ascii="Times New Roman" w:hAnsi="Times New Roman"/>
        </w:rPr>
        <w:tab/>
        <w:t>We adopted the null model approach proposed by (Chase et al. 2011) and modified by (</w:t>
      </w:r>
      <w:proofErr w:type="spellStart"/>
      <w:r>
        <w:rPr>
          <w:rFonts w:ascii="Times New Roman" w:hAnsi="Times New Roman"/>
        </w:rPr>
        <w:t>Alberti</w:t>
      </w:r>
      <w:proofErr w:type="spellEnd"/>
      <w:r>
        <w:rPr>
          <w:rFonts w:ascii="Times New Roman" w:hAnsi="Times New Roman"/>
        </w:rPr>
        <w:t xml:space="preserve"> et al. 2017) to assess the extent to which differences in variability were attributed to stochastic and deterministic processes in community assembly. This approach aimed to evaluate the probability of observing a </w:t>
      </w:r>
      <w:commentRangeStart w:id="43"/>
      <w:r>
        <w:rPr>
          <w:rFonts w:ascii="Times New Roman" w:hAnsi="Times New Roman"/>
        </w:rPr>
        <w:t xml:space="preserve">random pair of plots </w:t>
      </w:r>
      <w:commentRangeEnd w:id="43"/>
      <w:r>
        <w:commentReference w:id="43"/>
      </w:r>
      <w:r>
        <w:rPr>
          <w:rFonts w:ascii="Times New Roman" w:hAnsi="Times New Roman"/>
        </w:rPr>
        <w:t xml:space="preserve">more similar </w:t>
      </w:r>
      <w:commentRangeStart w:id="44"/>
      <w:r>
        <w:rPr>
          <w:rFonts w:ascii="Times New Roman" w:hAnsi="Times New Roman"/>
        </w:rPr>
        <w:t>than in the experiment</w:t>
      </w:r>
      <w:commentRangeEnd w:id="44"/>
      <w:r>
        <w:commentReference w:id="44"/>
      </w:r>
      <w:r>
        <w:rPr>
          <w:rFonts w:ascii="Times New Roman" w:hAnsi="Times New Roman"/>
        </w:rPr>
        <w:t xml:space="preserve">. A high probability implies that the compared empirical communities are strongly </w:t>
      </w:r>
      <w:commentRangeStart w:id="45"/>
      <w:r>
        <w:rPr>
          <w:rFonts w:ascii="Times New Roman" w:hAnsi="Times New Roman"/>
        </w:rPr>
        <w:t xml:space="preserve">convergent </w:t>
      </w:r>
      <w:commentRangeEnd w:id="45"/>
      <w:r>
        <w:commentReference w:id="45"/>
      </w:r>
      <w:r>
        <w:rPr>
          <w:rFonts w:ascii="Times New Roman" w:hAnsi="Times New Roman"/>
        </w:rPr>
        <w:t xml:space="preserve">in composition, while a low probability indicates a </w:t>
      </w:r>
      <w:ins w:id="46" w:author="Novotný Vojtěch" w:date="2023-12-23T19:16:00Z">
        <w:r>
          <w:rPr>
            <w:rFonts w:ascii="Times New Roman" w:hAnsi="Times New Roman"/>
          </w:rPr>
          <w:t xml:space="preserve">low probability </w:t>
        </w:r>
      </w:ins>
      <w:del w:id="47" w:author="Novotný Vojtěch" w:date="2023-12-23T19:16:00Z">
        <w:r>
          <w:rPr>
            <w:rFonts w:ascii="Times New Roman" w:hAnsi="Times New Roman"/>
          </w:rPr>
          <w:delText xml:space="preserve">small chance </w:delText>
        </w:r>
      </w:del>
      <w:r>
        <w:rPr>
          <w:rFonts w:ascii="Times New Roman" w:hAnsi="Times New Roman"/>
        </w:rPr>
        <w:t xml:space="preserve">of having a </w:t>
      </w:r>
      <w:del w:id="48" w:author="Nieznany autor" w:date="2024-01-02T14:11:00Z">
        <w:r>
          <w:rPr>
            <w:rFonts w:ascii="Times New Roman" w:hAnsi="Times New Roman"/>
          </w:rPr>
          <w:delText>more dis</w:delText>
        </w:r>
      </w:del>
      <w:ins w:id="49" w:author="Nieznany autor" w:date="2024-01-02T14:11:00Z">
        <w:r>
          <w:rPr>
            <w:rFonts w:ascii="Times New Roman" w:hAnsi="Times New Roman"/>
          </w:rPr>
          <w:t xml:space="preserve">less </w:t>
        </w:r>
      </w:ins>
      <w:r>
        <w:rPr>
          <w:rFonts w:ascii="Times New Roman" w:hAnsi="Times New Roman"/>
        </w:rPr>
        <w:t xml:space="preserve">similar community by chance, suggesting greater divergence than expected. We calculated Bray-Curtis dissimilarity (BC) between all </w:t>
      </w:r>
      <w:del w:id="50" w:author="Novotný Vojtěch" w:date="2023-12-23T19:17:00Z">
        <w:r>
          <w:rPr>
            <w:rFonts w:ascii="Times New Roman" w:hAnsi="Times New Roman"/>
          </w:rPr>
          <w:delText xml:space="preserve">unique </w:delText>
        </w:r>
      </w:del>
      <w:r>
        <w:rPr>
          <w:rFonts w:ascii="Times New Roman" w:hAnsi="Times New Roman"/>
        </w:rPr>
        <w:t>combination of plots with</w:t>
      </w:r>
      <w:ins w:id="51" w:author="Novotný Vojtěch" w:date="2023-12-23T21:16:00Z">
        <w:r>
          <w:rPr>
            <w:rFonts w:ascii="Times New Roman" w:hAnsi="Times New Roman"/>
          </w:rPr>
          <w:t xml:space="preserve"> the same </w:t>
        </w:r>
      </w:ins>
      <w:del w:id="52" w:author="Novotný Vojtěch" w:date="2023-12-23T21:16:00Z">
        <w:r>
          <w:rPr>
            <w:rFonts w:ascii="Times New Roman" w:hAnsi="Times New Roman"/>
          </w:rPr>
          <w:delText xml:space="preserve">in </w:delText>
        </w:r>
      </w:del>
      <w:r>
        <w:rPr>
          <w:rFonts w:ascii="Times New Roman" w:hAnsi="Times New Roman"/>
        </w:rPr>
        <w:t xml:space="preserve">treatment </w:t>
      </w:r>
      <w:del w:id="53" w:author="Novotný Vojtěch" w:date="2023-12-23T21:16:00Z">
        <w:r>
          <w:rPr>
            <w:rFonts w:ascii="Times New Roman" w:hAnsi="Times New Roman"/>
          </w:rPr>
          <w:delText xml:space="preserve">and </w:delText>
        </w:r>
      </w:del>
      <w:r>
        <w:rPr>
          <w:rFonts w:ascii="Times New Roman" w:hAnsi="Times New Roman"/>
        </w:rPr>
        <w:t>between blocks</w:t>
      </w:r>
      <w:proofErr w:type="gramStart"/>
      <w:r>
        <w:rPr>
          <w:rFonts w:ascii="Times New Roman" w:hAnsi="Times New Roman"/>
        </w:rPr>
        <w:t>:</w:t>
      </w:r>
      <m:oMath>
        <m:sSubSup>
          <m:sSubSupPr>
            <m:ctrlPr>
              <w:rPr>
                <w:rFonts w:ascii="Cambria Math" w:hAnsi="Cambria Math"/>
              </w:rPr>
            </m:ctrlPr>
          </m:sSubSupPr>
          <m:e>
            <m:r>
              <w:rPr>
                <w:rFonts w:ascii="Cambria Math" w:hAnsi="Cambria Math"/>
              </w:rPr>
              <m:t>BC</m:t>
            </m:r>
          </m:e>
          <m:sub>
            <m:r>
              <w:rPr>
                <w:rFonts w:ascii="Cambria Math" w:hAnsi="Cambria Math"/>
              </w:rPr>
              <m:t>emp</m:t>
            </m:r>
          </m:sub>
          <m: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a,k</m:t>
                    </m:r>
                  </m:sub>
                </m:sSub>
              </m:e>
            </m:d>
          </m:sup>
        </m:sSubSup>
      </m:oMath>
      <w:r>
        <w:rPr>
          <w:rFonts w:ascii="Times New Roman" w:hAnsi="Times New Roman"/>
        </w:rPr>
        <w:t>,</w:t>
      </w:r>
      <w:proofErr w:type="gramEnd"/>
      <w:r>
        <w:rPr>
          <w:rFonts w:ascii="Times New Roman" w:hAnsi="Times New Roman"/>
        </w:rPr>
        <w:t xml:space="preserve"> where </w:t>
      </w:r>
      <w:r>
        <w:rPr>
          <w:rFonts w:ascii="Times New Roman" w:hAnsi="Times New Roman"/>
          <w:i/>
          <w:iCs/>
        </w:rPr>
        <w:t>a</w:t>
      </w:r>
      <w:r>
        <w:rPr>
          <w:rFonts w:ascii="Times New Roman" w:hAnsi="Times New Roman"/>
        </w:rPr>
        <w:t xml:space="preserve"> denotes a treatment, and </w:t>
      </w:r>
      <w:r>
        <w:rPr>
          <w:rFonts w:ascii="Times New Roman" w:hAnsi="Times New Roman"/>
          <w:i/>
          <w:iCs/>
        </w:rPr>
        <w:t>k</w:t>
      </w:r>
      <w:r>
        <w:rPr>
          <w:rFonts w:ascii="Times New Roman" w:hAnsi="Times New Roman"/>
        </w:rPr>
        <w:t xml:space="preserve"> denotes number of blocks at a given </w:t>
      </w:r>
      <w:del w:id="54" w:author="Novotný Vojtěch" w:date="2023-12-23T19:19:00Z">
        <w:r>
          <w:rPr>
            <w:rFonts w:ascii="Times New Roman" w:hAnsi="Times New Roman"/>
          </w:rPr>
          <w:delText>location</w:delText>
        </w:r>
      </w:del>
      <w:ins w:id="55" w:author="Novotný Vojtěch" w:date="2023-12-23T19:19:00Z">
        <w:r>
          <w:rPr>
            <w:rFonts w:ascii="Times New Roman" w:hAnsi="Times New Roman"/>
          </w:rPr>
          <w:t>site</w:t>
        </w:r>
      </w:ins>
      <w:r>
        <w:rPr>
          <w:rFonts w:ascii="Times New Roman" w:hAnsi="Times New Roman"/>
        </w:rPr>
        <w:t>, and</w:t>
      </w:r>
      <w:ins w:id="56" w:author="Novotný Vojtěch" w:date="2023-12-23T19:19:00Z">
        <w:r>
          <w:rPr>
            <w:rFonts w:ascii="Times New Roman" w:hAnsi="Times New Roman"/>
          </w:rPr>
          <w:t xml:space="preserve"> </w:t>
        </w:r>
      </w:ins>
      <m:oMath>
        <m:r>
          <w:rPr>
            <w:rFonts w:ascii="Cambria Math" w:hAnsi="Cambria Math"/>
          </w:rPr>
          <m:t>k≠1</m:t>
        </m:r>
      </m:oMath>
      <w:r>
        <w:rPr>
          <w:rFonts w:ascii="Times New Roman" w:hAnsi="Times New Roman"/>
        </w:rPr>
        <w:t xml:space="preserve">. We used the </w:t>
      </w:r>
      <w:proofErr w:type="spellStart"/>
      <w:r>
        <w:rPr>
          <w:rFonts w:ascii="Times New Roman" w:hAnsi="Times New Roman"/>
          <w:i/>
          <w:iCs/>
        </w:rPr>
        <w:lastRenderedPageBreak/>
        <w:t>vegdist</w:t>
      </w:r>
      <w:proofErr w:type="spellEnd"/>
      <w:r>
        <w:rPr>
          <w:rFonts w:ascii="Times New Roman" w:hAnsi="Times New Roman"/>
        </w:rPr>
        <w:t xml:space="preserve"> function from the </w:t>
      </w:r>
      <w:r>
        <w:rPr>
          <w:rFonts w:ascii="Times New Roman" w:hAnsi="Times New Roman"/>
          <w:i/>
          <w:iCs/>
        </w:rPr>
        <w:t>vegan</w:t>
      </w:r>
      <w:r>
        <w:rPr>
          <w:rFonts w:ascii="Times New Roman" w:hAnsi="Times New Roman"/>
        </w:rPr>
        <w:t xml:space="preserve"> package (</w:t>
      </w:r>
      <w:proofErr w:type="spellStart"/>
      <w:r>
        <w:rPr>
          <w:rFonts w:ascii="Times New Roman" w:hAnsi="Times New Roman"/>
        </w:rPr>
        <w:t>Oksanen</w:t>
      </w:r>
      <w:proofErr w:type="spellEnd"/>
      <w:r>
        <w:rPr>
          <w:rFonts w:ascii="Times New Roman" w:hAnsi="Times New Roman"/>
        </w:rPr>
        <w:t xml:space="preserve"> et al. 2019). We then randomized </w:t>
      </w:r>
      <w:del w:id="57" w:author="Novotný Vojtěch" w:date="2023-12-23T19:21:00Z">
        <w:r>
          <w:rPr>
            <w:rFonts w:ascii="Times New Roman" w:hAnsi="Times New Roman"/>
          </w:rPr>
          <w:delText>the two</w:delText>
        </w:r>
      </w:del>
      <w:ins w:id="58" w:author="Novotný Vojtěch" w:date="2023-12-23T19:21:00Z">
        <w:r>
          <w:rPr>
            <w:rFonts w:ascii="Times New Roman" w:hAnsi="Times New Roman"/>
          </w:rPr>
          <w:t>all</w:t>
        </w:r>
      </w:ins>
      <w:r>
        <w:rPr>
          <w:rFonts w:ascii="Times New Roman" w:hAnsi="Times New Roman"/>
        </w:rPr>
        <w:t xml:space="preserve"> plots and calculated </w:t>
      </w:r>
      <w:ins w:id="59" w:author="Novotný Vojtěch" w:date="2023-12-23T19:21:00Z">
        <w:r>
          <w:rPr>
            <w:rFonts w:ascii="Times New Roman" w:hAnsi="Times New Roman"/>
          </w:rPr>
          <w:t xml:space="preserve">their </w:t>
        </w:r>
      </w:ins>
      <w:r>
        <w:rPr>
          <w:rFonts w:ascii="Times New Roman" w:hAnsi="Times New Roman"/>
        </w:rPr>
        <w:t xml:space="preserve">randomized </w:t>
      </w:r>
      <w:proofErr w:type="gramStart"/>
      <w:r>
        <w:rPr>
          <w:rFonts w:ascii="Times New Roman" w:hAnsi="Times New Roman"/>
        </w:rPr>
        <w:t xml:space="preserve">dissimilarity </w:t>
      </w:r>
      <w:proofErr w:type="gramEnd"/>
      <m:oMath>
        <m:sSubSup>
          <m:sSubSupPr>
            <m:ctrlPr>
              <w:rPr>
                <w:rFonts w:ascii="Cambria Math" w:hAnsi="Cambria Math"/>
              </w:rPr>
            </m:ctrlPr>
          </m:sSubSupPr>
          <m:e>
            <m:r>
              <w:rPr>
                <w:rFonts w:ascii="Cambria Math" w:hAnsi="Cambria Math"/>
              </w:rPr>
              <m:t>BC</m:t>
            </m:r>
          </m:e>
          <m:sub>
            <m:r>
              <w:rPr>
                <w:rFonts w:ascii="Cambria Math" w:hAnsi="Cambria Math"/>
              </w:rPr>
              <m:t>rand</m:t>
            </m:r>
          </m:sub>
          <m: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a,k</m:t>
                    </m:r>
                  </m:sub>
                </m:sSub>
              </m:e>
            </m:d>
          </m:sup>
        </m:sSubSup>
      </m:oMath>
      <w:r>
        <w:rPr>
          <w:rFonts w:ascii="Times New Roman" w:hAnsi="Times New Roman"/>
        </w:rPr>
        <w:t xml:space="preserve">. The measure was the number of iterations </w:t>
      </w:r>
      <w:del w:id="60" w:author="Novotný Vojtěch" w:date="2023-12-23T19:19:00Z">
        <w:r>
          <w:rPr>
            <w:rFonts w:ascii="Times New Roman" w:hAnsi="Times New Roman"/>
          </w:rPr>
          <w:delText xml:space="preserve">iteration </w:delText>
        </w:r>
      </w:del>
      <w:r>
        <w:rPr>
          <w:rFonts w:ascii="Times New Roman" w:hAnsi="Times New Roman"/>
        </w:rPr>
        <w:t xml:space="preserve">where </w:t>
      </w:r>
      <m:oMath>
        <m:sSubSup>
          <m:sSubSupPr>
            <m:ctrlPr>
              <w:rPr>
                <w:rFonts w:ascii="Cambria Math" w:hAnsi="Cambria Math"/>
              </w:rPr>
            </m:ctrlPr>
          </m:sSubSupPr>
          <m:e>
            <m:r>
              <w:rPr>
                <w:rFonts w:ascii="Cambria Math" w:hAnsi="Cambria Math"/>
              </w:rPr>
              <m:t>BC</m:t>
            </m:r>
          </m:e>
          <m:sub>
            <m:r>
              <w:rPr>
                <w:rFonts w:ascii="Cambria Math" w:hAnsi="Cambria Math"/>
              </w:rPr>
              <m:t>rand</m:t>
            </m:r>
          </m:sub>
          <m: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a,k</m:t>
                    </m:r>
                  </m:sub>
                </m:sSub>
              </m:e>
            </m:d>
          </m:sup>
        </m:sSubSup>
      </m:oMath>
      <w:ins w:id="61" w:author="Novotný Vojtěch" w:date="2023-12-23T19:20:00Z">
        <w:r>
          <w:rPr>
            <w:rFonts w:ascii="Times New Roman" w:hAnsi="Times New Roman"/>
          </w:rPr>
          <w:t xml:space="preserve">was </w:t>
        </w:r>
      </w:ins>
      <w:r>
        <w:rPr>
          <w:rFonts w:ascii="Times New Roman" w:hAnsi="Times New Roman"/>
        </w:rPr>
        <w:t>smaller than.</w:t>
      </w:r>
      <m:oMath>
        <m:sSubSup>
          <m:sSubSupPr>
            <m:ctrlPr>
              <w:rPr>
                <w:rFonts w:ascii="Cambria Math" w:hAnsi="Cambria Math"/>
              </w:rPr>
            </m:ctrlPr>
          </m:sSubSupPr>
          <m:e>
            <m:r>
              <w:rPr>
                <w:rFonts w:ascii="Cambria Math" w:hAnsi="Cambria Math"/>
              </w:rPr>
              <m:t>BC</m:t>
            </m:r>
          </m:e>
          <m:sub>
            <m:r>
              <w:rPr>
                <w:rFonts w:ascii="Cambria Math" w:hAnsi="Cambria Math"/>
              </w:rPr>
              <m:t>emp</m:t>
            </m:r>
          </m:sub>
          <m: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a,k</m:t>
                    </m:r>
                  </m:sub>
                </m:sSub>
              </m:e>
            </m:d>
          </m:sup>
        </m:sSubSup>
      </m:oMath>
      <w:r>
        <w:rPr>
          <w:rFonts w:ascii="Times New Roman" w:hAnsi="Times New Roman"/>
        </w:rPr>
        <w:t xml:space="preserve">. The random sampling of plant communities from each plot was conducted through the following </w:t>
      </w:r>
      <w:commentRangeStart w:id="62"/>
      <w:r>
        <w:rPr>
          <w:rFonts w:ascii="Times New Roman" w:hAnsi="Times New Roman"/>
        </w:rPr>
        <w:t>steps</w:t>
      </w:r>
      <w:commentRangeEnd w:id="62"/>
      <w:r>
        <w:commentReference w:id="62"/>
      </w:r>
      <w:r>
        <w:rPr>
          <w:rFonts w:ascii="Times New Roman" w:hAnsi="Times New Roman"/>
        </w:rPr>
        <w:t xml:space="preserve">: </w:t>
      </w:r>
    </w:p>
    <w:p w14:paraId="0B337100" w14:textId="77777777" w:rsidR="00E15E82" w:rsidRDefault="0030005B">
      <w:pPr>
        <w:numPr>
          <w:ilvl w:val="0"/>
          <w:numId w:val="4"/>
        </w:numPr>
        <w:rPr>
          <w:rFonts w:hint="eastAsia"/>
        </w:rPr>
      </w:pPr>
      <w:r>
        <w:rPr>
          <w:rFonts w:ascii="Times New Roman" w:hAnsi="Times New Roman"/>
        </w:rPr>
        <w:t xml:space="preserve">Calculate species sampling probabilities: All species within </w:t>
      </w:r>
      <w:ins w:id="63" w:author="Novotný Vojtěch" w:date="2023-12-23T18:52:00Z">
        <w:r>
          <w:rPr>
            <w:rFonts w:ascii="Times New Roman" w:hAnsi="Times New Roman"/>
          </w:rPr>
          <w:t xml:space="preserve">each </w:t>
        </w:r>
      </w:ins>
      <w:ins w:id="64" w:author="Novotný Vojtěch" w:date="2023-12-23T21:17:00Z">
        <w:r>
          <w:rPr>
            <w:rFonts w:ascii="Times New Roman" w:hAnsi="Times New Roman"/>
          </w:rPr>
          <w:t>site</w:t>
        </w:r>
      </w:ins>
      <w:ins w:id="65" w:author="Novotný Vojtěch" w:date="2023-12-23T18:52:00Z">
        <w:r>
          <w:rPr>
            <w:rFonts w:ascii="Times New Roman" w:hAnsi="Times New Roman"/>
          </w:rPr>
          <w:t xml:space="preserve"> </w:t>
        </w:r>
      </w:ins>
      <w:del w:id="66" w:author="Novotný Vojtěch" w:date="2023-12-23T18:52:00Z">
        <w:r>
          <w:rPr>
            <w:rFonts w:ascii="Times New Roman" w:hAnsi="Times New Roman"/>
          </w:rPr>
          <w:delText xml:space="preserve">one of the three studied sites at different altitudes </w:delText>
        </w:r>
      </w:del>
      <w:r>
        <w:rPr>
          <w:rFonts w:ascii="Times New Roman" w:hAnsi="Times New Roman"/>
        </w:rPr>
        <w:t xml:space="preserve">were combined. The probability of a species being sampled into the randomized community was determined proportionally to its </w:t>
      </w:r>
      <w:commentRangeStart w:id="67"/>
      <w:r>
        <w:rPr>
          <w:rFonts w:ascii="Times New Roman" w:hAnsi="Times New Roman"/>
        </w:rPr>
        <w:t xml:space="preserve">occurrence frequencies across all plots </w:t>
      </w:r>
      <w:commentRangeEnd w:id="67"/>
      <w:ins w:id="68" w:author="Nieznany autor" w:date="2024-01-02T14:13:00Z">
        <w:r>
          <w:commentReference w:id="67"/>
        </w:r>
        <w:r>
          <w:commentReference w:id="69"/>
        </w:r>
      </w:ins>
      <w:r>
        <w:rPr>
          <w:rFonts w:ascii="Times New Roman" w:hAnsi="Times New Roman"/>
        </w:rPr>
        <w:t>from all experimental blocks within the site. This involved utilizing all species from a specific site, encompassing all gardens and treatments, to obtain a comprehensive sample of potential communities.</w:t>
      </w:r>
    </w:p>
    <w:p w14:paraId="4F82D142" w14:textId="77777777" w:rsidR="00E15E82" w:rsidRDefault="0030005B">
      <w:pPr>
        <w:numPr>
          <w:ilvl w:val="0"/>
          <w:numId w:val="4"/>
        </w:numPr>
        <w:rPr>
          <w:rFonts w:hint="eastAsia"/>
        </w:rPr>
      </w:pPr>
      <w:r>
        <w:rPr>
          <w:rFonts w:ascii="Times New Roman" w:hAnsi="Times New Roman"/>
        </w:rPr>
        <w:t xml:space="preserve">Calculate </w:t>
      </w:r>
      <w:commentRangeStart w:id="70"/>
      <w:r>
        <w:rPr>
          <w:rFonts w:ascii="Times New Roman" w:hAnsi="Times New Roman"/>
        </w:rPr>
        <w:t>biomass sampling probabilities</w:t>
      </w:r>
      <w:commentRangeEnd w:id="70"/>
      <w:r>
        <w:commentReference w:id="70"/>
      </w:r>
      <w:r>
        <w:rPr>
          <w:rFonts w:ascii="Times New Roman" w:hAnsi="Times New Roman"/>
        </w:rPr>
        <w:t xml:space="preserve">: The harvested biomass of </w:t>
      </w:r>
      <w:ins w:id="71" w:author="Novotný Vojtěch" w:date="2023-12-23T21:19:00Z">
        <w:r>
          <w:rPr>
            <w:rFonts w:ascii="Times New Roman" w:hAnsi="Times New Roman"/>
          </w:rPr>
          <w:t xml:space="preserve">individual </w:t>
        </w:r>
      </w:ins>
      <w:r>
        <w:rPr>
          <w:rFonts w:ascii="Times New Roman" w:hAnsi="Times New Roman"/>
        </w:rPr>
        <w:t xml:space="preserve">species, aggregated across all plots within a given site, was used as the sampling probabilities for the </w:t>
      </w:r>
      <w:commentRangeStart w:id="72"/>
      <w:r>
        <w:rPr>
          <w:rFonts w:ascii="Times New Roman" w:hAnsi="Times New Roman"/>
        </w:rPr>
        <w:t>biomass increase in the randomized plot</w:t>
      </w:r>
      <w:commentRangeEnd w:id="72"/>
      <w:r>
        <w:commentReference w:id="72"/>
      </w:r>
      <w:r>
        <w:rPr>
          <w:rFonts w:ascii="Times New Roman" w:hAnsi="Times New Roman"/>
        </w:rPr>
        <w:t>.</w:t>
      </w:r>
    </w:p>
    <w:p w14:paraId="68A2BD05" w14:textId="77777777" w:rsidR="00E15E82" w:rsidRDefault="0030005B">
      <w:pPr>
        <w:numPr>
          <w:ilvl w:val="0"/>
          <w:numId w:val="4"/>
        </w:numPr>
        <w:rPr>
          <w:rFonts w:hint="eastAsia"/>
        </w:rPr>
      </w:pPr>
      <w:r>
        <w:rPr>
          <w:rFonts w:ascii="Times New Roman" w:hAnsi="Times New Roman"/>
        </w:rPr>
        <w:t>Randomization process for each plot: Before randomization, the empirical richness and biomass of each plot were calculated. Species identities were sampled using the species sampling probability distribution (from step 1) up to an empirical limit. Biomass increase occurred in iterations. During each iteration, the biomass of each species in the randomized community was increased by one unit (accuracy = 0.001g), with the probability defined by the biomass sampling probability distribution (from step 2), until the empirical biomass limit for a given plot was reached. This iterative process ensured the generation of randomized communities with varied species composition and biomass levels, reflecting the characteristics observed in the original plots.</w:t>
      </w:r>
    </w:p>
    <w:p w14:paraId="463A662C" w14:textId="77777777" w:rsidR="00E15E82" w:rsidRDefault="0030005B">
      <w:pPr>
        <w:rPr>
          <w:rFonts w:hint="eastAsia"/>
        </w:rPr>
      </w:pPr>
      <w:r>
        <w:rPr>
          <w:rFonts w:ascii="Times New Roman" w:hAnsi="Times New Roman"/>
        </w:rPr>
        <w:tab/>
        <w:t xml:space="preserve">The obtained probability values were scaled to the </w:t>
      </w:r>
      <w:proofErr w:type="spellStart"/>
      <w:r>
        <w:rPr>
          <w:rFonts w:ascii="Times New Roman" w:hAnsi="Times New Roman"/>
        </w:rPr>
        <w:t>Raup</w:t>
      </w:r>
      <w:proofErr w:type="spellEnd"/>
      <w:r>
        <w:rPr>
          <w:rFonts w:ascii="Times New Roman" w:hAnsi="Times New Roman"/>
        </w:rPr>
        <w:t xml:space="preserve">–Crick (RC) index by subtracting 0.5 and multiplying the obtained difference by two, to measure the importance of deterministic processes during community assembly. RC values near -1 indicate deterministic convergence, resulting in a higher chance of observing more similar plant community composition. In contrast, RC values approaching 1 suggest deterministic divergence during assembly, resulting in a higher </w:t>
      </w:r>
      <w:r>
        <w:rPr>
          <w:rFonts w:ascii="Times New Roman" w:hAnsi="Times New Roman"/>
        </w:rPr>
        <w:lastRenderedPageBreak/>
        <w:t xml:space="preserve">chance of observing more dissimilar plant community composition. </w:t>
      </w:r>
      <w:r>
        <w:t xml:space="preserve">We tested significance of RC values between control site and each treatment using linear random-effect models with garden as a random effect. Models were build and tested using the </w:t>
      </w:r>
      <w:proofErr w:type="spellStart"/>
      <w:r>
        <w:rPr>
          <w:i/>
          <w:iCs/>
        </w:rPr>
        <w:t>lme</w:t>
      </w:r>
      <w:proofErr w:type="spellEnd"/>
      <w:r>
        <w:t xml:space="preserve"> function in the </w:t>
      </w:r>
      <w:proofErr w:type="spellStart"/>
      <w:r>
        <w:rPr>
          <w:i/>
          <w:iCs/>
        </w:rPr>
        <w:t>nlme</w:t>
      </w:r>
      <w:proofErr w:type="spellEnd"/>
      <w:r>
        <w:t xml:space="preserve"> package ().</w:t>
      </w:r>
    </w:p>
    <w:p w14:paraId="496E7B67" w14:textId="77777777" w:rsidR="00E15E82" w:rsidRDefault="0030005B">
      <w:pPr>
        <w:rPr>
          <w:rFonts w:hint="eastAsia"/>
        </w:rPr>
      </w:pPr>
      <w:r>
        <w:rPr>
          <w:rFonts w:ascii="Times New Roman" w:hAnsi="Times New Roman"/>
        </w:rPr>
        <w:tab/>
        <w:t>Phylogeny [</w:t>
      </w:r>
      <w:r>
        <w:rPr>
          <w:rFonts w:ascii="Times New Roman" w:hAnsi="Times New Roman"/>
          <w:shd w:val="clear" w:color="auto" w:fill="FFFF00"/>
        </w:rPr>
        <w:t>Martin</w:t>
      </w:r>
      <w:r>
        <w:rPr>
          <w:rFonts w:ascii="Times New Roman" w:hAnsi="Times New Roman"/>
        </w:rPr>
        <w:t xml:space="preserve">…]. </w:t>
      </w:r>
    </w:p>
    <w:p w14:paraId="2E80FAF5" w14:textId="77777777" w:rsidR="00E15E82" w:rsidRDefault="0030005B">
      <w:pPr>
        <w:rPr>
          <w:rFonts w:hint="eastAsia"/>
        </w:rPr>
      </w:pPr>
      <w:r>
        <w:rPr>
          <w:rFonts w:ascii="Times New Roman" w:hAnsi="Times New Roman"/>
        </w:rPr>
        <w:tab/>
        <w:t>The Ornstein-</w:t>
      </w:r>
      <w:proofErr w:type="spellStart"/>
      <w:r>
        <w:rPr>
          <w:rFonts w:ascii="Times New Roman" w:hAnsi="Times New Roman"/>
        </w:rPr>
        <w:t>Uhlenbeck</w:t>
      </w:r>
      <w:proofErr w:type="spellEnd"/>
      <w:r>
        <w:rPr>
          <w:rFonts w:ascii="Times New Roman" w:hAnsi="Times New Roman"/>
        </w:rPr>
        <w:t xml:space="preserve"> (OU) model of trait evolution was selected based on the likelihood criterion using the </w:t>
      </w:r>
      <w:proofErr w:type="spellStart"/>
      <w:r>
        <w:rPr>
          <w:rFonts w:ascii="Times New Roman" w:hAnsi="Times New Roman"/>
          <w:i/>
          <w:iCs/>
        </w:rPr>
        <w:t>fitContinuous</w:t>
      </w:r>
      <w:proofErr w:type="spellEnd"/>
      <w:r>
        <w:rPr>
          <w:rFonts w:ascii="Times New Roman" w:hAnsi="Times New Roman"/>
        </w:rPr>
        <w:t xml:space="preserve"> function in the </w:t>
      </w:r>
      <w:proofErr w:type="spellStart"/>
      <w:r>
        <w:rPr>
          <w:rFonts w:ascii="Times New Roman" w:hAnsi="Times New Roman"/>
          <w:i/>
          <w:iCs/>
        </w:rPr>
        <w:t>geiger</w:t>
      </w:r>
      <w:proofErr w:type="spellEnd"/>
      <w:r>
        <w:rPr>
          <w:rFonts w:ascii="Times New Roman" w:hAnsi="Times New Roman"/>
        </w:rPr>
        <w:t xml:space="preserve"> library (</w:t>
      </w:r>
      <w:r>
        <w:rPr>
          <w:rFonts w:ascii="Times New Roman" w:hAnsi="Times New Roman"/>
          <w:shd w:val="clear" w:color="auto" w:fill="FFFF00"/>
        </w:rPr>
        <w:t>ref</w:t>
      </w:r>
      <w:r>
        <w:rPr>
          <w:rFonts w:ascii="Times New Roman" w:hAnsi="Times New Roman"/>
        </w:rPr>
        <w:t xml:space="preserve">). The estimated alpha parameter for this model was later used in the PGLS models to provide correlation structure generated with </w:t>
      </w:r>
      <w:proofErr w:type="spellStart"/>
      <w:r>
        <w:rPr>
          <w:rFonts w:ascii="Times New Roman" w:hAnsi="Times New Roman"/>
          <w:i/>
          <w:iCs/>
        </w:rPr>
        <w:t>corMartins</w:t>
      </w:r>
      <w:proofErr w:type="spellEnd"/>
      <w:r>
        <w:rPr>
          <w:rFonts w:ascii="Times New Roman" w:hAnsi="Times New Roman"/>
        </w:rPr>
        <w:t xml:space="preserve"> function in the </w:t>
      </w:r>
      <w:proofErr w:type="spellStart"/>
      <w:r>
        <w:rPr>
          <w:rFonts w:ascii="Times New Roman" w:hAnsi="Times New Roman"/>
          <w:i/>
          <w:iCs/>
        </w:rPr>
        <w:t>ape</w:t>
      </w:r>
      <w:proofErr w:type="spellEnd"/>
      <w:r>
        <w:rPr>
          <w:rFonts w:ascii="Times New Roman" w:hAnsi="Times New Roman"/>
        </w:rPr>
        <w:t xml:space="preserve"> library </w:t>
      </w:r>
      <w:r>
        <w:rPr>
          <w:rFonts w:ascii="Times New Roman" w:hAnsi="Times New Roman"/>
          <w:shd w:val="clear" w:color="auto" w:fill="FFFF00"/>
        </w:rPr>
        <w:t>(ref)</w:t>
      </w:r>
      <w:r>
        <w:rPr>
          <w:rFonts w:ascii="Times New Roman" w:hAnsi="Times New Roman"/>
        </w:rPr>
        <w:t>.</w:t>
      </w:r>
    </w:p>
    <w:p w14:paraId="252848FF" w14:textId="77777777" w:rsidR="00E15E82" w:rsidRDefault="0030005B">
      <w:pPr>
        <w:rPr>
          <w:rFonts w:hint="eastAsia"/>
        </w:rPr>
      </w:pPr>
      <w:r>
        <w:rPr>
          <w:rFonts w:ascii="Times New Roman" w:hAnsi="Times New Roman"/>
        </w:rPr>
        <w:tab/>
        <w:t>We computed community weighted means (CWM) for specific leaf area (SLA) measured in m²/kg dry leaf mass and water content (percentage of weight lost after oven drying for 24 hours). Subsequently, we compared the average CWM values between treatment and control plots to assess the effects of treatments on the trait composition of the plant community. Additionally, we examined the success of individual species and how it was influenced by treatment and altitude.</w:t>
      </w:r>
    </w:p>
    <w:p w14:paraId="158516C3" w14:textId="77777777" w:rsidR="00E15E82" w:rsidRDefault="0030005B">
      <w:pPr>
        <w:rPr>
          <w:rFonts w:hint="eastAsia"/>
        </w:rPr>
      </w:pPr>
      <w:r>
        <w:rPr>
          <w:rFonts w:ascii="Times New Roman" w:hAnsi="Times New Roman"/>
        </w:rPr>
        <w:tab/>
        <w:t xml:space="preserve">Species success was quantified as the logarithm of the difference between biomass at the control and treatment plots, denoted as </w:t>
      </w:r>
      <w:proofErr w:type="spellStart"/>
      <w:r>
        <w:rPr>
          <w:rFonts w:ascii="Times New Roman" w:hAnsi="Times New Roman"/>
        </w:rPr>
        <w:t>Δ</w:t>
      </w:r>
      <w:r>
        <w:rPr>
          <w:rFonts w:ascii="Times New Roman" w:hAnsi="Times New Roman"/>
          <w:vertAlign w:val="subscript"/>
        </w:rPr>
        <w:t>biomass</w:t>
      </w:r>
      <w:proofErr w:type="spellEnd"/>
      <w:r>
        <w:rPr>
          <w:rFonts w:ascii="Times New Roman" w:hAnsi="Times New Roman"/>
        </w:rPr>
        <w:t xml:space="preserve">. This measure was modeled as a quadratic function of </w:t>
      </w:r>
      <w:proofErr w:type="gramStart"/>
      <w:r>
        <w:rPr>
          <w:rFonts w:ascii="Times New Roman" w:hAnsi="Times New Roman"/>
        </w:rPr>
        <w:t>log(</w:t>
      </w:r>
      <w:proofErr w:type="gramEnd"/>
      <w:r>
        <w:rPr>
          <w:rFonts w:ascii="Times New Roman" w:hAnsi="Times New Roman"/>
        </w:rPr>
        <w:t>SLA) and water content (</w:t>
      </w:r>
      <w:commentRangeStart w:id="73"/>
      <w:proofErr w:type="spellStart"/>
      <w:r>
        <w:rPr>
          <w:rFonts w:ascii="Times New Roman" w:hAnsi="Times New Roman"/>
        </w:rPr>
        <w:t>WtrC</w:t>
      </w:r>
      <w:commentRangeEnd w:id="73"/>
      <w:proofErr w:type="spellEnd"/>
      <w:r>
        <w:commentReference w:id="73"/>
      </w:r>
      <w:r>
        <w:rPr>
          <w:rFonts w:ascii="Times New Roman" w:hAnsi="Times New Roman"/>
        </w:rPr>
        <w:t xml:space="preserve">). The covariance structure between individual observations (plant species at a given pair of plots, control and treatment) was derived from the phylogeny, incorporating the </w:t>
      </w:r>
      <w:r>
        <w:rPr>
          <w:rFonts w:ascii="Times New Roman" w:hAnsi="Times New Roman"/>
          <w:i/>
          <w:iCs/>
        </w:rPr>
        <w:t>alpha</w:t>
      </w:r>
      <w:r>
        <w:rPr>
          <w:rFonts w:ascii="Times New Roman" w:hAnsi="Times New Roman"/>
        </w:rPr>
        <w:t xml:space="preserve"> parameter as described earlier.</w:t>
      </w:r>
      <w:r>
        <w:rPr>
          <w:rFonts w:ascii="Times New Roman" w:hAnsi="Times New Roman"/>
        </w:rPr>
        <w:tab/>
      </w:r>
    </w:p>
    <w:p w14:paraId="2DC6EC31" w14:textId="77777777" w:rsidR="00E15E82" w:rsidRDefault="0030005B">
      <w:pPr>
        <w:rPr>
          <w:rFonts w:hint="eastAsia"/>
        </w:rPr>
      </w:pPr>
      <w:r>
        <w:tab/>
        <w:t xml:space="preserve">We conducted a backward model selection to identify traits with the strongest statistical correlation with species success </w:t>
      </w:r>
      <w:r>
        <w:rPr>
          <w:lang w:val="pl-PL"/>
        </w:rPr>
        <w:t>(</w:t>
      </w:r>
      <w:r>
        <w:rPr>
          <w:rFonts w:ascii="Times New Roman" w:hAnsi="Times New Roman"/>
          <w:lang w:val="pl-PL"/>
        </w:rPr>
        <w:t>Δ</w:t>
      </w:r>
      <w:r>
        <w:rPr>
          <w:rFonts w:ascii="Times New Roman" w:hAnsi="Times New Roman"/>
          <w:vertAlign w:val="subscript"/>
          <w:lang w:val="pl-PL"/>
        </w:rPr>
        <w:t>biomass</w:t>
      </w:r>
      <w:r>
        <w:rPr>
          <w:lang w:val="pl-PL"/>
        </w:rPr>
        <w:t xml:space="preserve">) </w:t>
      </w:r>
      <w:r>
        <w:t xml:space="preserve">and to determine the most appropriate relationship representation (linear or quadratic). Each plant species was associated with two trait values, one estimated at the control plot and the other at the treatment plot. Given the observed </w:t>
      </w:r>
      <w:commentRangeStart w:id="74"/>
      <w:r>
        <w:t>tendency of plant species to alter</w:t>
      </w:r>
      <w:commentRangeEnd w:id="74"/>
      <w:r>
        <w:commentReference w:id="74"/>
      </w:r>
      <w:r>
        <w:t xml:space="preserve"> their specific leaf area (SLA), water content (WC), </w:t>
      </w:r>
      <w:r>
        <w:rPr>
          <w:lang w:val="pl-PL"/>
        </w:rPr>
        <w:t>or herbivory damage</w:t>
      </w:r>
      <w:r>
        <w:commentReference w:id="75"/>
      </w:r>
      <w:r>
        <w:t xml:space="preserve"> in response to treatment, our models included SLA, WC, and herbivory plasticity as additional covariates.</w:t>
      </w:r>
    </w:p>
    <w:p w14:paraId="435FD3DD" w14:textId="77777777" w:rsidR="00E15E82" w:rsidRDefault="0030005B">
      <w:pPr>
        <w:rPr>
          <w:rFonts w:hint="eastAsia"/>
        </w:rPr>
      </w:pPr>
      <w:r>
        <w:tab/>
        <w:t xml:space="preserve">The backward selection involved comparing multiple competitive statistical models explaining the relationship between species traits and their capacity to change biomass in response </w:t>
      </w:r>
      <w:r>
        <w:lastRenderedPageBreak/>
        <w:t xml:space="preserve">to treatment. These models encompassed both linear and quadratic relationships, as well as site interactions, while considering the phylogenetic relationships between species. We used the chi-square test of log-likelihoods of competing model to test for significant differences between their </w:t>
      </w:r>
      <w:proofErr w:type="gramStart"/>
      <w:r>
        <w:t>performance</w:t>
      </w:r>
      <w:proofErr w:type="gramEnd"/>
      <w:r>
        <w:t xml:space="preserve">. In cases where two models were not significantly different, the model with the lower </w:t>
      </w:r>
      <w:proofErr w:type="spellStart"/>
      <w:r>
        <w:t>Akaike</w:t>
      </w:r>
      <w:proofErr w:type="spellEnd"/>
      <w:r>
        <w:t xml:space="preserve"> Information Criterion (AIC) was favored.</w:t>
      </w:r>
    </w:p>
    <w:p w14:paraId="4E4FAABD" w14:textId="77777777" w:rsidR="00E15E82" w:rsidRDefault="0030005B">
      <w:pPr>
        <w:rPr>
          <w:rFonts w:hint="eastAsia"/>
        </w:rPr>
      </w:pPr>
      <w:r>
        <w:t>The procedure unfolded as follows:</w:t>
      </w:r>
    </w:p>
    <w:p w14:paraId="6155EC40" w14:textId="77777777" w:rsidR="00E15E82" w:rsidRDefault="0030005B">
      <w:pPr>
        <w:numPr>
          <w:ilvl w:val="0"/>
          <w:numId w:val="5"/>
        </w:numPr>
        <w:rPr>
          <w:rFonts w:hint="eastAsia"/>
        </w:rPr>
      </w:pPr>
      <w:r>
        <w:t xml:space="preserve">Comparison of models with and without traits: We compared the null model (without traits) to a model including traits, allowing for a nonlinear (quadratic) trait vs. </w:t>
      </w:r>
      <w:proofErr w:type="spellStart"/>
      <w:r>
        <w:t>Δbio</w:t>
      </w:r>
      <w:proofErr w:type="spellEnd"/>
      <w:r>
        <w:t xml:space="preserve"> relationship.</w:t>
      </w:r>
    </w:p>
    <w:p w14:paraId="38553A0D" w14:textId="77777777" w:rsidR="00E15E82" w:rsidRDefault="0030005B">
      <w:pPr>
        <w:numPr>
          <w:ilvl w:val="0"/>
          <w:numId w:val="5"/>
        </w:numPr>
        <w:rPr>
          <w:rFonts w:hint="eastAsia"/>
        </w:rPr>
      </w:pPr>
      <w:r>
        <w:t>Testing removal of a single trait: If the model with traits outperformed, we tested whether the removal of a single trait could improve the quadratic model.</w:t>
      </w:r>
    </w:p>
    <w:p w14:paraId="38A0E6A8" w14:textId="77777777" w:rsidR="00E15E82" w:rsidRDefault="0030005B">
      <w:pPr>
        <w:numPr>
          <w:ilvl w:val="0"/>
          <w:numId w:val="5"/>
        </w:numPr>
        <w:rPr>
          <w:rFonts w:hint="eastAsia"/>
        </w:rPr>
      </w:pPr>
      <w:r>
        <w:t>Reduction of a two-trait model: In cases where a two-trait model was chosen, we endeavored to further reduce it to a one-trait model.</w:t>
      </w:r>
    </w:p>
    <w:p w14:paraId="0FBD7E05" w14:textId="77777777" w:rsidR="00E15E82" w:rsidRDefault="0030005B">
      <w:pPr>
        <w:numPr>
          <w:ilvl w:val="0"/>
          <w:numId w:val="5"/>
        </w:numPr>
        <w:rPr>
          <w:rFonts w:hint="eastAsia"/>
        </w:rPr>
      </w:pPr>
      <w:r>
        <w:t>Testing necessity of quadratic terms: The final model underwent testing to determine the necessity of quadratic terms, and these terms were systematically removed in all combinations for two/three-trait models.</w:t>
      </w:r>
    </w:p>
    <w:p w14:paraId="73984820" w14:textId="77777777" w:rsidR="00E15E82" w:rsidRDefault="0030005B">
      <w:pPr>
        <w:numPr>
          <w:ilvl w:val="0"/>
          <w:numId w:val="5"/>
        </w:numPr>
        <w:rPr>
          <w:rFonts w:hint="eastAsia"/>
        </w:rPr>
      </w:pPr>
      <w:r>
        <w:t>Testing removal of interaction terms: Finally, we examined whether interaction terms could be removed without compromising model performance.</w:t>
      </w:r>
    </w:p>
    <w:p w14:paraId="3413EA50" w14:textId="77777777" w:rsidR="00E15E82" w:rsidRDefault="0030005B">
      <w:pPr>
        <w:rPr>
          <w:rFonts w:hint="eastAsia"/>
        </w:rPr>
      </w:pPr>
      <w:r>
        <w:tab/>
        <w:t>This systematic approach enabled the identification of the most relevant traits and their relationships with species success, accounting for both linear and quadratic components, and considering potential interactions within the context of the species' phylogeny.</w:t>
      </w:r>
    </w:p>
    <w:p w14:paraId="7B10CE1C" w14:textId="77777777" w:rsidR="00E15E82" w:rsidRDefault="00E15E82">
      <w:pPr>
        <w:rPr>
          <w:rFonts w:ascii="Times New Roman" w:hAnsi="Times New Roman"/>
        </w:rPr>
      </w:pPr>
    </w:p>
    <w:p w14:paraId="4EBFFA36" w14:textId="77777777" w:rsidR="00E15E82" w:rsidRDefault="0030005B">
      <w:pPr>
        <w:rPr>
          <w:rFonts w:hint="eastAsia"/>
        </w:rPr>
      </w:pPr>
      <w:r>
        <w:rPr>
          <w:rFonts w:ascii="Times New Roman" w:hAnsi="Times New Roman"/>
          <w:b/>
          <w:bCs/>
        </w:rPr>
        <w:t>Results</w:t>
      </w:r>
    </w:p>
    <w:p w14:paraId="35EED524" w14:textId="77777777" w:rsidR="00E15E82" w:rsidRDefault="0030005B">
      <w:pPr>
        <w:rPr>
          <w:rFonts w:hint="eastAsia"/>
        </w:rPr>
      </w:pPr>
      <w:r>
        <w:rPr>
          <w:rFonts w:ascii="Times New Roman" w:hAnsi="Times New Roman"/>
        </w:rPr>
        <w:tab/>
      </w:r>
    </w:p>
    <w:p w14:paraId="267392A8" w14:textId="77777777" w:rsidR="00E15E82" w:rsidRDefault="0030005B">
      <w:pPr>
        <w:rPr>
          <w:rFonts w:hint="eastAsia"/>
        </w:rPr>
      </w:pPr>
      <w:r>
        <w:rPr>
          <w:rFonts w:ascii="Times New Roman" w:hAnsi="Times New Roman"/>
        </w:rPr>
        <w:tab/>
        <w:t xml:space="preserve">We </w:t>
      </w:r>
      <w:ins w:id="76" w:author="Novotný Vojtěch" w:date="2023-12-24T12:25:00Z">
        <w:r>
          <w:rPr>
            <w:rFonts w:ascii="Times New Roman" w:hAnsi="Times New Roman"/>
          </w:rPr>
          <w:t xml:space="preserve">harvested the above-ground vegetation from XX experimental 5x5m plots across three elevations and obtained the total of </w:t>
        </w:r>
      </w:ins>
      <w:del w:id="77" w:author="Novotný Vojtěch" w:date="2023-12-24T12:25:00Z">
        <w:r>
          <w:rPr>
            <w:rFonts w:ascii="Times New Roman" w:hAnsi="Times New Roman"/>
          </w:rPr>
          <w:delText xml:space="preserve">identified </w:delText>
        </w:r>
      </w:del>
      <w:r>
        <w:rPr>
          <w:rFonts w:ascii="Times New Roman" w:hAnsi="Times New Roman"/>
          <w:shd w:val="clear" w:color="auto" w:fill="FFFF00"/>
        </w:rPr>
        <w:t>157 woody plant species</w:t>
      </w:r>
      <w:r>
        <w:rPr>
          <w:rFonts w:ascii="Times New Roman" w:hAnsi="Times New Roman"/>
        </w:rPr>
        <w:t xml:space="preserve">, totaling </w:t>
      </w:r>
      <w:r>
        <w:rPr>
          <w:rFonts w:ascii="Times New Roman" w:hAnsi="Times New Roman"/>
          <w:shd w:val="clear" w:color="auto" w:fill="FFFF00"/>
        </w:rPr>
        <w:t>8,594 k</w:t>
      </w:r>
      <w:r>
        <w:rPr>
          <w:rFonts w:ascii="Times New Roman" w:hAnsi="Times New Roman"/>
        </w:rPr>
        <w:t>g of fresh biomass (</w:t>
      </w:r>
      <w:r>
        <w:rPr>
          <w:rFonts w:ascii="Times New Roman" w:hAnsi="Times New Roman"/>
          <w:shd w:val="clear" w:color="auto" w:fill="FFFF00"/>
        </w:rPr>
        <w:t>Supplementary Information: Appendix I, Tab. S1</w:t>
      </w:r>
      <w:r>
        <w:rPr>
          <w:rFonts w:ascii="Times New Roman" w:hAnsi="Times New Roman"/>
        </w:rPr>
        <w:t xml:space="preserve">). Our data revealed that </w:t>
      </w:r>
      <w:commentRangeStart w:id="78"/>
      <w:r>
        <w:rPr>
          <w:rFonts w:ascii="Times New Roman" w:hAnsi="Times New Roman"/>
        </w:rPr>
        <w:t xml:space="preserve">diversity </w:t>
      </w:r>
      <w:commentRangeEnd w:id="78"/>
      <w:ins w:id="79" w:author="Novotný Vojtěch" w:date="2023-12-24T12:26:00Z">
        <w:r>
          <w:commentReference w:id="78"/>
        </w:r>
        <w:r>
          <w:rPr>
            <w:rFonts w:ascii="Times New Roman" w:hAnsi="Times New Roman"/>
          </w:rPr>
          <w:t xml:space="preserve">per plot </w:t>
        </w:r>
      </w:ins>
      <w:r>
        <w:rPr>
          <w:rFonts w:ascii="Times New Roman" w:hAnsi="Times New Roman"/>
        </w:rPr>
        <w:t xml:space="preserve">was highest at mid-elevation (Supplementary Information: Appendix I, Fig. S1). Predicted richness </w:t>
      </w:r>
      <w:r>
        <w:rPr>
          <w:rFonts w:ascii="Times New Roman" w:hAnsi="Times New Roman"/>
        </w:rPr>
        <w:lastRenderedPageBreak/>
        <w:t xml:space="preserve">peaked around 1000 m </w:t>
      </w:r>
      <w:proofErr w:type="spellStart"/>
      <w:r>
        <w:rPr>
          <w:rFonts w:ascii="Times New Roman" w:hAnsi="Times New Roman"/>
        </w:rPr>
        <w:t>a.s.l</w:t>
      </w:r>
      <w:proofErr w:type="spellEnd"/>
      <w:r>
        <w:rPr>
          <w:rFonts w:ascii="Times New Roman" w:hAnsi="Times New Roman"/>
        </w:rPr>
        <w:t xml:space="preserve">. </w:t>
      </w:r>
      <w:ins w:id="80" w:author="Novotný Vojtěch" w:date="2023-12-24T12:27:00Z">
        <w:r>
          <w:rPr>
            <w:rFonts w:ascii="Times New Roman" w:hAnsi="Times New Roman"/>
          </w:rPr>
          <w:t>The three e</w:t>
        </w:r>
      </w:ins>
      <w:del w:id="81" w:author="Novotný Vojtěch" w:date="2023-12-24T12:27:00Z">
        <w:r>
          <w:rPr>
            <w:rFonts w:ascii="Times New Roman" w:hAnsi="Times New Roman"/>
          </w:rPr>
          <w:delText>E</w:delText>
        </w:r>
      </w:del>
      <w:r>
        <w:rPr>
          <w:rFonts w:ascii="Times New Roman" w:hAnsi="Times New Roman"/>
        </w:rPr>
        <w:t xml:space="preserve">levations were similar in their baseline </w:t>
      </w:r>
      <w:commentRangeStart w:id="82"/>
      <w:r>
        <w:rPr>
          <w:rFonts w:ascii="Times New Roman" w:hAnsi="Times New Roman"/>
        </w:rPr>
        <w:t xml:space="preserve">productivity </w:t>
      </w:r>
      <w:commentRangeEnd w:id="82"/>
      <w:r>
        <w:commentReference w:id="82"/>
      </w:r>
      <w:r>
        <w:rPr>
          <w:rFonts w:ascii="Times New Roman" w:hAnsi="Times New Roman"/>
        </w:rPr>
        <w:t xml:space="preserve">(total </w:t>
      </w:r>
      <w:commentRangeStart w:id="83"/>
      <w:r>
        <w:rPr>
          <w:rFonts w:ascii="Times New Roman" w:hAnsi="Times New Roman"/>
        </w:rPr>
        <w:t>biomass</w:t>
      </w:r>
      <w:commentRangeEnd w:id="83"/>
      <w:r>
        <w:commentReference w:id="83"/>
      </w:r>
      <w:r>
        <w:rPr>
          <w:rFonts w:ascii="Times New Roman" w:hAnsi="Times New Roman"/>
        </w:rPr>
        <w:t xml:space="preserve">), as evaluated at the control plot (Fig. S1). Plant abundance, richness, and diversity at mid-elevation were significantly higher than at low elevation. Only the woody plant density of </w:t>
      </w:r>
      <w:commentRangeStart w:id="84"/>
      <w:r>
        <w:rPr>
          <w:rFonts w:ascii="Times New Roman" w:hAnsi="Times New Roman"/>
        </w:rPr>
        <w:t>P</w:t>
      </w:r>
      <w:commentRangeEnd w:id="84"/>
      <w:r>
        <w:commentReference w:id="84"/>
      </w:r>
      <w:r>
        <w:rPr>
          <w:rFonts w:ascii="Times New Roman" w:hAnsi="Times New Roman"/>
        </w:rPr>
        <w:t xml:space="preserve"> showed a signal of non-homogeneity in variances (Supplementary Information: Appendix I, Tab. S1).</w:t>
      </w:r>
    </w:p>
    <w:p w14:paraId="3ACE02EF" w14:textId="77777777" w:rsidR="00E15E82" w:rsidRDefault="0030005B">
      <w:pPr>
        <w:rPr>
          <w:rFonts w:ascii="Times New Roman" w:hAnsi="Times New Roman"/>
        </w:rPr>
      </w:pPr>
      <w:r>
        <w:rPr>
          <w:rFonts w:ascii="Times New Roman" w:hAnsi="Times New Roman"/>
        </w:rPr>
        <w:tab/>
      </w:r>
      <w:commentRangeStart w:id="85"/>
      <w:r>
        <w:rPr>
          <w:rFonts w:ascii="Times New Roman" w:hAnsi="Times New Roman"/>
        </w:rPr>
        <w:t xml:space="preserve">Fungi had a positive effect on woody plant richness </w:t>
      </w:r>
      <w:commentRangeEnd w:id="85"/>
      <w:r>
        <w:commentReference w:id="85"/>
      </w:r>
      <w:r>
        <w:rPr>
          <w:rFonts w:ascii="Times New Roman" w:hAnsi="Times New Roman"/>
        </w:rPr>
        <w:t>and density at both low and high elevations (Fig. 1). Insects reduced biomass only at mid-elevation. At high elevation, insects increased the diversity and richness of experimental plant communities, while at low elevations, only richness was increased. Predator removal resulted in an increase in diversity, richness, and density only at high elevation. The addition of herbivores reduced woody plant biomass and density at low elevation, as well as richness at both low and high elevations.</w:t>
      </w:r>
    </w:p>
    <w:p w14:paraId="0C5364BE" w14:textId="77777777" w:rsidR="00E15E82" w:rsidRDefault="0030005B">
      <w:pPr>
        <w:ind w:firstLine="864"/>
        <w:rPr>
          <w:rFonts w:hint="eastAsia"/>
        </w:rPr>
      </w:pPr>
      <w:r>
        <w:rPr>
          <w:rFonts w:ascii="Times New Roman" w:hAnsi="Times New Roman"/>
        </w:rPr>
        <w:t xml:space="preserve">Insect exclusion had a significant impact on community composition across all elevations, and fungicide treatment only at the highest elevation (Fig 2, Supplementary Information: Appendix I, Tab. S4). At low and high altitudes, the changes were primarily driven by an increase in </w:t>
      </w:r>
      <w:proofErr w:type="spellStart"/>
      <w:r>
        <w:rPr>
          <w:rFonts w:ascii="Times New Roman" w:hAnsi="Times New Roman"/>
          <w:i/>
          <w:iCs/>
        </w:rPr>
        <w:t>Pipturus</w:t>
      </w:r>
      <w:proofErr w:type="spellEnd"/>
      <w:r>
        <w:rPr>
          <w:rFonts w:ascii="Times New Roman" w:hAnsi="Times New Roman"/>
          <w:i/>
          <w:iCs/>
        </w:rPr>
        <w:t xml:space="preserve"> </w:t>
      </w:r>
      <w:proofErr w:type="spellStart"/>
      <w:r>
        <w:rPr>
          <w:rFonts w:ascii="Times New Roman" w:hAnsi="Times New Roman"/>
          <w:i/>
          <w:iCs/>
        </w:rPr>
        <w:t>argenteum</w:t>
      </w:r>
      <w:proofErr w:type="spellEnd"/>
      <w:r>
        <w:rPr>
          <w:rFonts w:ascii="Times New Roman" w:hAnsi="Times New Roman"/>
        </w:rPr>
        <w:t xml:space="preserve"> in the insecticide-treated plots. At mid-altitude, </w:t>
      </w:r>
      <w:proofErr w:type="spellStart"/>
      <w:r>
        <w:rPr>
          <w:rFonts w:ascii="Times New Roman" w:hAnsi="Times New Roman"/>
          <w:i/>
          <w:iCs/>
        </w:rPr>
        <w:t>Trema</w:t>
      </w:r>
      <w:proofErr w:type="spellEnd"/>
      <w:r>
        <w:rPr>
          <w:rFonts w:ascii="Times New Roman" w:hAnsi="Times New Roman"/>
          <w:i/>
          <w:iCs/>
        </w:rPr>
        <w:t xml:space="preserve"> </w:t>
      </w:r>
      <w:proofErr w:type="spellStart"/>
      <w:r>
        <w:rPr>
          <w:rFonts w:ascii="Times New Roman" w:hAnsi="Times New Roman"/>
          <w:i/>
          <w:iCs/>
        </w:rPr>
        <w:t>orientale</w:t>
      </w:r>
      <w:proofErr w:type="spellEnd"/>
      <w:r>
        <w:rPr>
          <w:rFonts w:ascii="Times New Roman" w:hAnsi="Times New Roman"/>
        </w:rPr>
        <w:t xml:space="preserve"> showed a strong positive response to the insecticide treatment.</w:t>
      </w:r>
    </w:p>
    <w:p w14:paraId="764C7F4C" w14:textId="77777777" w:rsidR="00E15E82" w:rsidRDefault="0030005B">
      <w:pPr>
        <w:ind w:firstLine="864"/>
        <w:rPr>
          <w:rFonts w:hint="eastAsia"/>
        </w:rPr>
      </w:pPr>
      <w:r>
        <w:rPr>
          <w:rFonts w:ascii="Times New Roman" w:hAnsi="Times New Roman"/>
        </w:rPr>
        <w:t xml:space="preserve">At low elevation, control plots exhibited higher within-treatment Bray-Curtis dissimilarity in community composition compared to the mid-altitude. Only the addition of herbivores resulted in a consistent decrease in dissimilarity with increasing elevation (Supplementary Information: Appendix I, Fig S2). At the low elevation, species composition changed primarily through species turnover (high balanced component, low gradient component of dissimilarity). However, at the other two altitudes, changes through shifts in the abundance structure dominated in communities. All treatments, except fungi, had influenced </w:t>
      </w:r>
      <w:del w:id="86" w:author="Novotný Vojtěch" w:date="2023-12-24T15:56:00Z">
        <w:r>
          <w:rPr>
            <w:rFonts w:ascii="Times New Roman" w:hAnsi="Times New Roman"/>
          </w:rPr>
          <w:delText xml:space="preserve">quantities of the </w:delText>
        </w:r>
      </w:del>
      <w:r>
        <w:rPr>
          <w:rFonts w:ascii="Times New Roman" w:hAnsi="Times New Roman"/>
        </w:rPr>
        <w:t>beta-diversity partition</w:t>
      </w:r>
      <w:del w:id="87" w:author="Novotný Vojtěch" w:date="2023-12-24T15:56:00Z">
        <w:r>
          <w:rPr>
            <w:rFonts w:ascii="Times New Roman" w:hAnsi="Times New Roman"/>
          </w:rPr>
          <w:delText>s</w:delText>
        </w:r>
      </w:del>
      <w:r>
        <w:rPr>
          <w:rFonts w:ascii="Times New Roman" w:hAnsi="Times New Roman"/>
        </w:rPr>
        <w:t xml:space="preserve">. At the low elevation, </w:t>
      </w:r>
      <w:commentRangeStart w:id="88"/>
      <w:r>
        <w:rPr>
          <w:rFonts w:ascii="Times New Roman" w:hAnsi="Times New Roman"/>
        </w:rPr>
        <w:t xml:space="preserve">insects reduced dissimilarity </w:t>
      </w:r>
      <w:commentRangeEnd w:id="88"/>
      <w:r>
        <w:commentReference w:id="88"/>
      </w:r>
      <w:r>
        <w:rPr>
          <w:rFonts w:ascii="Times New Roman" w:hAnsi="Times New Roman"/>
        </w:rPr>
        <w:t xml:space="preserve">mainly by reducing the gradient component (Fig. 3). At the mid elevation reduction of the balanced component by insect, predator presence and increased levels of herbivory were leveled out by increase in the gradient components, except for the herbivore addition treatment. This resulted in no changes to general dissimilarity. At the highest elevation </w:t>
      </w:r>
      <w:commentRangeStart w:id="89"/>
      <w:r>
        <w:rPr>
          <w:rFonts w:ascii="Times New Roman" w:hAnsi="Times New Roman"/>
        </w:rPr>
        <w:t xml:space="preserve">increase </w:t>
      </w:r>
      <w:commentRangeEnd w:id="89"/>
      <w:r>
        <w:commentReference w:id="89"/>
      </w:r>
      <w:r>
        <w:rPr>
          <w:rFonts w:ascii="Times New Roman" w:hAnsi="Times New Roman"/>
        </w:rPr>
        <w:t xml:space="preserve">in balanced </w:t>
      </w:r>
      <w:r>
        <w:rPr>
          <w:rFonts w:ascii="Times New Roman" w:hAnsi="Times New Roman"/>
        </w:rPr>
        <w:lastRenderedPageBreak/>
        <w:t>component caused by insects, and presence of predators were both reflected in the increase in general dissimilarity. At this elevation, treatment did not cause</w:t>
      </w:r>
      <w:del w:id="90" w:author="Novotný Vojtěch" w:date="2023-12-24T16:03:00Z">
        <w:r>
          <w:rPr>
            <w:rFonts w:ascii="Times New Roman" w:hAnsi="Times New Roman"/>
          </w:rPr>
          <w:delText>d</w:delText>
        </w:r>
      </w:del>
      <w:r>
        <w:rPr>
          <w:rFonts w:ascii="Times New Roman" w:hAnsi="Times New Roman"/>
        </w:rPr>
        <w:t xml:space="preserve"> decrease in the gradient component.</w:t>
      </w:r>
    </w:p>
    <w:p w14:paraId="6FBC823D" w14:textId="77777777" w:rsidR="00E15E82" w:rsidRDefault="0030005B">
      <w:pPr>
        <w:rPr>
          <w:rFonts w:hint="eastAsia"/>
        </w:rPr>
      </w:pPr>
      <w:r>
        <w:rPr>
          <w:rFonts w:ascii="Times New Roman" w:hAnsi="Times New Roman"/>
        </w:rPr>
        <w:tab/>
        <w:t xml:space="preserve">At the highest studied elevation, all treatments caused a shift from </w:t>
      </w:r>
      <w:ins w:id="91" w:author="Novotný Vojtěch" w:date="2023-12-24T16:15:00Z">
        <w:r>
          <w:rPr>
            <w:rFonts w:ascii="Times New Roman" w:hAnsi="Times New Roman"/>
          </w:rPr>
          <w:t xml:space="preserve">highly variable, </w:t>
        </w:r>
      </w:ins>
      <w:del w:id="92" w:author="Novotný Vojtěch" w:date="2023-12-24T16:15:00Z">
        <w:r>
          <w:rPr>
            <w:rFonts w:ascii="Times New Roman" w:hAnsi="Times New Roman"/>
          </w:rPr>
          <w:delText xml:space="preserve">deterministically </w:delText>
        </w:r>
      </w:del>
      <w:ins w:id="93" w:author="Novotný Vojtěch" w:date="2023-12-24T16:14:00Z">
        <w:r>
          <w:rPr>
            <w:rFonts w:ascii="Times New Roman" w:hAnsi="Times New Roman"/>
          </w:rPr>
          <w:t xml:space="preserve">non-randomly </w:t>
        </w:r>
      </w:ins>
      <w:r>
        <w:rPr>
          <w:rFonts w:ascii="Times New Roman" w:hAnsi="Times New Roman"/>
        </w:rPr>
        <w:t xml:space="preserve">divergent </w:t>
      </w:r>
      <w:del w:id="94" w:author="Novotný Vojtěch" w:date="2023-12-24T16:14:00Z">
        <w:r>
          <w:rPr>
            <w:rFonts w:ascii="Times New Roman" w:hAnsi="Times New Roman"/>
          </w:rPr>
          <w:delText xml:space="preserve">(predictably unpredictable) </w:delText>
        </w:r>
      </w:del>
      <w:r>
        <w:rPr>
          <w:rFonts w:ascii="Times New Roman" w:hAnsi="Times New Roman"/>
        </w:rPr>
        <w:t>towards random community assembly (Fig. 4). Similar but weaker shift w</w:t>
      </w:r>
      <w:ins w:id="95" w:author="Novotný Vojtěch" w:date="2023-12-24T16:15:00Z">
        <w:r>
          <w:rPr>
            <w:rFonts w:ascii="Times New Roman" w:hAnsi="Times New Roman"/>
          </w:rPr>
          <w:t>as</w:t>
        </w:r>
      </w:ins>
      <w:del w:id="96" w:author="Novotný Vojtěch" w:date="2023-12-24T16:15:00Z">
        <w:r>
          <w:rPr>
            <w:rFonts w:ascii="Times New Roman" w:hAnsi="Times New Roman"/>
          </w:rPr>
          <w:delText>ere</w:delText>
        </w:r>
      </w:del>
      <w:r>
        <w:rPr>
          <w:rFonts w:ascii="Times New Roman" w:hAnsi="Times New Roman"/>
        </w:rPr>
        <w:t xml:space="preserve"> observed at the low altitude in </w:t>
      </w:r>
      <w:ins w:id="97" w:author="Novotný Vojtěch" w:date="2023-12-24T16:15:00Z">
        <w:r>
          <w:rPr>
            <w:rFonts w:ascii="Times New Roman" w:hAnsi="Times New Roman"/>
          </w:rPr>
          <w:t xml:space="preserve">the </w:t>
        </w:r>
      </w:ins>
      <w:r>
        <w:rPr>
          <w:rFonts w:ascii="Times New Roman" w:hAnsi="Times New Roman"/>
        </w:rPr>
        <w:t>case</w:t>
      </w:r>
      <w:del w:id="98" w:author="Novotný Vojtěch" w:date="2023-12-24T16:15:00Z">
        <w:r>
          <w:rPr>
            <w:rFonts w:ascii="Times New Roman" w:hAnsi="Times New Roman"/>
          </w:rPr>
          <w:delText>s</w:delText>
        </w:r>
      </w:del>
      <w:r>
        <w:rPr>
          <w:rFonts w:ascii="Times New Roman" w:hAnsi="Times New Roman"/>
        </w:rPr>
        <w:t xml:space="preserve"> of insecticide and fungicide, </w:t>
      </w:r>
      <w:ins w:id="99" w:author="Novotný Vojtěch" w:date="2023-12-24T16:16:00Z">
        <w:r>
          <w:rPr>
            <w:rFonts w:ascii="Times New Roman" w:hAnsi="Times New Roman"/>
          </w:rPr>
          <w:t xml:space="preserve">while the </w:t>
        </w:r>
      </w:ins>
      <w:del w:id="100" w:author="Novotný Vojtěch" w:date="2023-12-24T16:16:00Z">
        <w:r>
          <w:rPr>
            <w:rFonts w:ascii="Times New Roman" w:hAnsi="Times New Roman"/>
          </w:rPr>
          <w:delText xml:space="preserve">and the opposite </w:delText>
        </w:r>
      </w:del>
      <w:r>
        <w:rPr>
          <w:rFonts w:ascii="Times New Roman" w:hAnsi="Times New Roman"/>
        </w:rPr>
        <w:t xml:space="preserve">patterns </w:t>
      </w:r>
      <w:del w:id="101" w:author="Novotný Vojtěch" w:date="2023-12-24T16:16:00Z">
        <w:r>
          <w:rPr>
            <w:rFonts w:ascii="Times New Roman" w:hAnsi="Times New Roman"/>
          </w:rPr>
          <w:delText xml:space="preserve">were found </w:delText>
        </w:r>
      </w:del>
      <w:r>
        <w:rPr>
          <w:rFonts w:ascii="Times New Roman" w:hAnsi="Times New Roman"/>
        </w:rPr>
        <w:t>at the mid-elevation</w:t>
      </w:r>
      <w:ins w:id="102" w:author="Novotný Vojtěch" w:date="2023-12-24T16:16:00Z">
        <w:r>
          <w:rPr>
            <w:rFonts w:ascii="Times New Roman" w:hAnsi="Times New Roman"/>
          </w:rPr>
          <w:t xml:space="preserve"> were either opposite, with less than random variance in community composition, for </w:t>
        </w:r>
      </w:ins>
      <w:ins w:id="103" w:author="Novotný Vojtěch" w:date="2023-12-24T16:19:00Z">
        <w:r>
          <w:rPr>
            <w:rFonts w:ascii="Times New Roman" w:hAnsi="Times New Roman"/>
          </w:rPr>
          <w:t>added herbivores</w:t>
        </w:r>
      </w:ins>
      <w:ins w:id="104" w:author="Novotný Vojtěch" w:date="2023-12-24T16:17:00Z">
        <w:r>
          <w:rPr>
            <w:rFonts w:ascii="Times New Roman" w:hAnsi="Times New Roman"/>
          </w:rPr>
          <w:t xml:space="preserve"> or close to random for</w:t>
        </w:r>
      </w:ins>
      <w:ins w:id="105" w:author="Novotný Vojtěch" w:date="2023-12-24T16:19:00Z">
        <w:r>
          <w:rPr>
            <w:rFonts w:ascii="Times New Roman" w:hAnsi="Times New Roman"/>
          </w:rPr>
          <w:t xml:space="preserve"> the remaining </w:t>
        </w:r>
      </w:ins>
      <w:ins w:id="106" w:author="Novotný Vojtěch" w:date="2023-12-24T16:17:00Z">
        <w:r>
          <w:rPr>
            <w:rFonts w:ascii="Times New Roman" w:hAnsi="Times New Roman"/>
          </w:rPr>
          <w:t>treatments</w:t>
        </w:r>
      </w:ins>
      <w:r>
        <w:rPr>
          <w:rFonts w:ascii="Times New Roman" w:hAnsi="Times New Roman"/>
        </w:rPr>
        <w:t xml:space="preserve">. </w:t>
      </w:r>
      <w:del w:id="107" w:author="Novotný Vojtěch" w:date="2023-12-24T16:20:00Z">
        <w:r>
          <w:rPr>
            <w:rFonts w:ascii="Times New Roman" w:hAnsi="Times New Roman"/>
          </w:rPr>
          <w:delText>There communities showed rather random assembly and only addition of herbivores significantly increased divergence of the community composition.</w:delText>
        </w:r>
      </w:del>
    </w:p>
    <w:p w14:paraId="2DDD5346" w14:textId="77777777" w:rsidR="00E15E82" w:rsidRDefault="0030005B">
      <w:pPr>
        <w:ind w:firstLine="864"/>
        <w:rPr>
          <w:rFonts w:hint="eastAsia"/>
        </w:rPr>
      </w:pPr>
      <w:r>
        <w:rPr>
          <w:rFonts w:ascii="Times New Roman" w:hAnsi="Times New Roman"/>
        </w:rPr>
        <w:t>At mid and high elevation,</w:t>
      </w:r>
      <w:r>
        <w:rPr>
          <w:rFonts w:ascii="Times New Roman" w:hAnsi="Times New Roman"/>
          <w:i/>
          <w:iCs/>
        </w:rPr>
        <w:tab/>
      </w:r>
      <w:r>
        <w:rPr>
          <w:rFonts w:ascii="Times New Roman" w:hAnsi="Times New Roman"/>
        </w:rPr>
        <w:t xml:space="preserve"> plants with higher water content tend to increase in abundance along the effect vectors of fungi and insecticide treatments. </w:t>
      </w:r>
      <w:commentRangeStart w:id="108"/>
      <w:r>
        <w:rPr>
          <w:rFonts w:ascii="Times New Roman" w:hAnsi="Times New Roman"/>
        </w:rPr>
        <w:t>At the mid elevation, plants with lower SLA tend increase along the same vectors (Supplementary Information: Appendix I,</w:t>
      </w:r>
      <w:r>
        <w:rPr>
          <w:rFonts w:ascii="Times New Roman" w:hAnsi="Times New Roman"/>
          <w:b/>
          <w:bCs/>
        </w:rPr>
        <w:t xml:space="preserve"> </w:t>
      </w:r>
      <w:r>
        <w:rPr>
          <w:rFonts w:ascii="Times New Roman" w:hAnsi="Times New Roman"/>
        </w:rPr>
        <w:t>Tab. S5)</w:t>
      </w:r>
      <w:commentRangeEnd w:id="108"/>
      <w:r>
        <w:commentReference w:id="108"/>
      </w:r>
      <w:r>
        <w:rPr>
          <w:rFonts w:ascii="Times New Roman" w:hAnsi="Times New Roman"/>
        </w:rPr>
        <w:t xml:space="preserve">. </w:t>
      </w:r>
      <w:proofErr w:type="spellStart"/>
      <w:proofErr w:type="gramStart"/>
      <w:ins w:id="109" w:author="Novotný Vojtěch" w:date="2023-12-24T16:24:00Z">
        <w:r>
          <w:rPr>
            <w:rFonts w:ascii="Times New Roman" w:hAnsi="Times New Roman"/>
          </w:rPr>
          <w:t>aaa</w:t>
        </w:r>
      </w:ins>
      <w:proofErr w:type="spellEnd"/>
      <w:proofErr w:type="gramEnd"/>
    </w:p>
    <w:p w14:paraId="1ED07AAD" w14:textId="77777777" w:rsidR="00E15E82" w:rsidRDefault="0030005B">
      <w:pPr>
        <w:rPr>
          <w:rFonts w:hint="eastAsia"/>
        </w:rPr>
      </w:pPr>
      <w:r>
        <w:rPr>
          <w:rFonts w:ascii="Times New Roman" w:hAnsi="Times New Roman"/>
        </w:rPr>
        <w:tab/>
        <w:t>CWM for water content and SLA was linearly, negatively related to species richness i.e., species CWM</w:t>
      </w:r>
      <w:r>
        <w:rPr>
          <w:rFonts w:ascii="Times New Roman" w:hAnsi="Times New Roman"/>
          <w:position w:val="-1"/>
          <w:sz w:val="16"/>
        </w:rPr>
        <w:t>SLA</w:t>
      </w:r>
      <w:r>
        <w:rPr>
          <w:rFonts w:ascii="Times New Roman" w:hAnsi="Times New Roman"/>
        </w:rPr>
        <w:t xml:space="preserve"> and CWM</w:t>
      </w:r>
      <w:r>
        <w:rPr>
          <w:rFonts w:ascii="Times New Roman" w:hAnsi="Times New Roman"/>
          <w:position w:val="-1"/>
          <w:sz w:val="16"/>
        </w:rPr>
        <w:t>WC</w:t>
      </w:r>
      <w:r>
        <w:rPr>
          <w:rFonts w:ascii="Times New Roman" w:hAnsi="Times New Roman"/>
        </w:rPr>
        <w:t xml:space="preserve"> were lower at high species richness sites, and higher at low species rich sites (Supplementary Information: Appendix I, Fig S3). This </w:t>
      </w:r>
      <w:commentRangeStart w:id="110"/>
      <w:r>
        <w:rPr>
          <w:rFonts w:ascii="Times New Roman" w:hAnsi="Times New Roman"/>
        </w:rPr>
        <w:t xml:space="preserve">relationship </w:t>
      </w:r>
      <w:commentRangeEnd w:id="110"/>
      <w:r>
        <w:commentReference w:id="110"/>
      </w:r>
      <w:r>
        <w:rPr>
          <w:rFonts w:ascii="Times New Roman" w:hAnsi="Times New Roman"/>
        </w:rPr>
        <w:t>was the same for all sites, and treatments.</w:t>
      </w:r>
    </w:p>
    <w:p w14:paraId="3EFEF4F2" w14:textId="77777777" w:rsidR="00E15E82" w:rsidRDefault="0030005B">
      <w:pPr>
        <w:ind w:firstLine="864"/>
        <w:rPr>
          <w:rFonts w:hint="eastAsia"/>
        </w:rPr>
      </w:pPr>
      <w:r>
        <w:rPr>
          <w:rFonts w:ascii="Times New Roman" w:hAnsi="Times New Roman"/>
        </w:rPr>
        <w:t>Three studied traits</w:t>
      </w:r>
      <w:r>
        <w:commentReference w:id="111"/>
      </w:r>
      <w:r>
        <w:rPr>
          <w:rFonts w:ascii="Times New Roman" w:hAnsi="Times New Roman"/>
        </w:rPr>
        <w:t xml:space="preserve"> varied in their importance in predicting the change in biomass (Δ biomass) in response to a treatment (Fig. 5, Tab</w:t>
      </w:r>
      <w:ins w:id="112" w:author="Novotný Vojtěch" w:date="2023-12-24T17:18:00Z">
        <w:r>
          <w:rPr>
            <w:rFonts w:ascii="Times New Roman" w:hAnsi="Times New Roman"/>
          </w:rPr>
          <w:t>le</w:t>
        </w:r>
      </w:ins>
      <w:del w:id="113" w:author="Novotný Vojtěch" w:date="2023-12-24T17:18:00Z">
        <w:r>
          <w:rPr>
            <w:rFonts w:ascii="Times New Roman" w:hAnsi="Times New Roman"/>
          </w:rPr>
          <w:delText>.</w:delText>
        </w:r>
      </w:del>
      <w:r>
        <w:rPr>
          <w:rFonts w:ascii="Times New Roman" w:hAnsi="Times New Roman"/>
        </w:rPr>
        <w:t xml:space="preserve"> 1). SLA was significant, nonlinear only in the predator exclusion treatment. Species with higher water content tend to increase biomass in response to the fungicide treatment, similarly to the results of RDA. Water content, although not significant as a predictor, increased performance of all the models as a co-variate in all models. Majority of </w:t>
      </w:r>
      <w:commentRangeStart w:id="114"/>
      <w:r>
        <w:rPr>
          <w:rFonts w:ascii="Times New Roman" w:hAnsi="Times New Roman"/>
        </w:rPr>
        <w:t>variation</w:t>
      </w:r>
      <w:commentRangeEnd w:id="114"/>
      <w:r>
        <w:commentReference w:id="114"/>
      </w:r>
      <w:r>
        <w:rPr>
          <w:rFonts w:ascii="Times New Roman" w:hAnsi="Times New Roman"/>
        </w:rPr>
        <w:t xml:space="preserve"> in the biomass change was explained by abundance, site identity, </w:t>
      </w:r>
      <w:proofErr w:type="gramStart"/>
      <w:r>
        <w:rPr>
          <w:rFonts w:ascii="Times New Roman" w:hAnsi="Times New Roman"/>
        </w:rPr>
        <w:t>intra</w:t>
      </w:r>
      <w:proofErr w:type="gramEnd"/>
      <w:r>
        <w:rPr>
          <w:rFonts w:ascii="Times New Roman" w:hAnsi="Times New Roman"/>
        </w:rPr>
        <w:t>-specific shifts in SLA values</w:t>
      </w:r>
      <w:r>
        <w:commentReference w:id="115"/>
      </w:r>
      <w:r>
        <w:rPr>
          <w:rFonts w:ascii="Times New Roman" w:hAnsi="Times New Roman"/>
        </w:rPr>
        <w:t>.</w:t>
      </w:r>
    </w:p>
    <w:p w14:paraId="5607C74C" w14:textId="77777777" w:rsidR="00E15E82" w:rsidRDefault="00E15E82">
      <w:pPr>
        <w:rPr>
          <w:rFonts w:ascii="Times New Roman" w:hAnsi="Times New Roman"/>
          <w:b/>
          <w:bCs/>
        </w:rPr>
      </w:pPr>
    </w:p>
    <w:p w14:paraId="03759138" w14:textId="77777777" w:rsidR="00E15E82" w:rsidRDefault="0030005B">
      <w:pPr>
        <w:rPr>
          <w:rFonts w:ascii="Times New Roman" w:hAnsi="Times New Roman"/>
          <w:b/>
          <w:bCs/>
        </w:rPr>
      </w:pPr>
      <w:commentRangeStart w:id="116"/>
      <w:r>
        <w:rPr>
          <w:rFonts w:ascii="Times New Roman" w:hAnsi="Times New Roman"/>
          <w:b/>
          <w:bCs/>
        </w:rPr>
        <w:t>Discussion</w:t>
      </w:r>
      <w:commentRangeEnd w:id="116"/>
      <w:r>
        <w:commentReference w:id="116"/>
      </w:r>
    </w:p>
    <w:p w14:paraId="5050C651" w14:textId="77777777" w:rsidR="00E15E82" w:rsidRDefault="00E15E82">
      <w:pPr>
        <w:ind w:firstLine="720"/>
        <w:rPr>
          <w:rFonts w:hint="eastAsia"/>
        </w:rPr>
      </w:pPr>
    </w:p>
    <w:p w14:paraId="4AF8C9FD" w14:textId="77777777" w:rsidR="00C552CE" w:rsidRDefault="0030005B">
      <w:pPr>
        <w:ind w:firstLine="720"/>
        <w:rPr>
          <w:ins w:id="117" w:author="Szefer" w:date="2024-03-06T14:50:00Z"/>
          <w:rFonts w:hint="eastAsia"/>
        </w:rPr>
      </w:pPr>
      <w:r>
        <w:t>Our results indicate that biotic factors influence pioneer vegetation, but the direction and magnitude of their effects are var</w:t>
      </w:r>
      <w:del w:id="118" w:author="Novotný Vojtěch" w:date="2023-12-24T16:42:00Z">
        <w:r>
          <w:delText>y</w:delText>
        </w:r>
      </w:del>
      <w:r>
        <w:t>i</w:t>
      </w:r>
      <w:ins w:id="119" w:author="Novotný Vojtěch" w:date="2023-12-24T16:42:00Z">
        <w:r>
          <w:t xml:space="preserve">able </w:t>
        </w:r>
      </w:ins>
      <w:del w:id="120" w:author="Novotný Vojtěch" w:date="2023-12-24T16:42:00Z">
        <w:r>
          <w:delText xml:space="preserve">ng </w:delText>
        </w:r>
      </w:del>
      <w:r>
        <w:t xml:space="preserve">depending on local plant community characteristics and </w:t>
      </w:r>
      <w:r>
        <w:lastRenderedPageBreak/>
        <w:t xml:space="preserve">elevation. With the exception of a </w:t>
      </w:r>
      <w:r w:rsidRPr="00C552CE">
        <w:rPr>
          <w:rFonts w:hint="eastAsia"/>
          <w:b/>
          <w:rPrChange w:id="121" w:author="Szefer" w:date="2024-03-06T14:43:00Z">
            <w:rPr>
              <w:rFonts w:hint="eastAsia"/>
            </w:rPr>
          </w:rPrChange>
        </w:rPr>
        <w:t xml:space="preserve">strong negative effect of insects at the mid-elevation, </w:t>
      </w:r>
      <w:ins w:id="122" w:author="Novotný Vojtěch" w:date="2023-12-24T16:42:00Z">
        <w:r w:rsidRPr="00C552CE">
          <w:rPr>
            <w:rFonts w:hint="eastAsia"/>
            <w:b/>
            <w:rPrChange w:id="123" w:author="Szefer" w:date="2024-03-06T14:43:00Z">
              <w:rPr>
                <w:rFonts w:hint="eastAsia"/>
              </w:rPr>
            </w:rPrChange>
          </w:rPr>
          <w:t xml:space="preserve">plant </w:t>
        </w:r>
      </w:ins>
      <w:r w:rsidRPr="00C552CE">
        <w:rPr>
          <w:rFonts w:hint="eastAsia"/>
          <w:b/>
          <w:rPrChange w:id="124" w:author="Szefer" w:date="2024-03-06T14:43:00Z">
            <w:rPr>
              <w:rFonts w:hint="eastAsia"/>
            </w:rPr>
          </w:rPrChange>
        </w:rPr>
        <w:t>biomass remained resilient to experimental treatments</w:t>
      </w:r>
      <w:r>
        <w:t xml:space="preserve">, suggesting a strong bottom-up control of community biomass. </w:t>
      </w:r>
      <w:ins w:id="125" w:author="Novotný Vojtěch" w:date="2023-12-24T16:44:00Z">
        <w:r>
          <w:t xml:space="preserve">Predators </w:t>
        </w:r>
        <w:del w:id="126" w:author="Szefer" w:date="2024-03-06T14:44:00Z">
          <w:r w:rsidDel="00C552CE">
            <w:delText xml:space="preserve">did not </w:delText>
          </w:r>
        </w:del>
        <w:del w:id="127" w:author="Szefer" w:date="2024-03-06T14:48:00Z">
          <w:r w:rsidDel="00C552CE">
            <w:delText>ha</w:delText>
          </w:r>
        </w:del>
        <w:del w:id="128" w:author="Szefer" w:date="2024-03-06T14:44:00Z">
          <w:r w:rsidDel="00C552CE">
            <w:delText>ve any</w:delText>
          </w:r>
        </w:del>
        <w:del w:id="129" w:author="Szefer" w:date="2024-03-06T14:48:00Z">
          <w:r w:rsidDel="00C552CE">
            <w:delText xml:space="preserve"> </w:delText>
          </w:r>
        </w:del>
      </w:ins>
      <w:del w:id="130" w:author="Szefer" w:date="2024-03-06T14:48:00Z">
        <w:r w:rsidDel="00C552CE">
          <w:delText>This was not coupled with any positive effect</w:delText>
        </w:r>
      </w:del>
      <w:ins w:id="131" w:author="Szefer" w:date="2024-03-06T14:48:00Z">
        <w:r w:rsidR="00C552CE">
          <w:t>increased richness, diversity and de</w:t>
        </w:r>
      </w:ins>
      <w:ins w:id="132" w:author="Szefer" w:date="2024-03-06T14:49:00Z">
        <w:r w:rsidR="00C552CE">
          <w:t>nsity of</w:t>
        </w:r>
      </w:ins>
      <w:del w:id="133" w:author="Szefer" w:date="2024-03-06T14:49:00Z">
        <w:r w:rsidDel="00C552CE">
          <w:delText xml:space="preserve"> o</w:delText>
        </w:r>
      </w:del>
      <w:ins w:id="134" w:author="Novotný Vojtěch" w:date="2023-12-24T16:44:00Z">
        <w:del w:id="135" w:author="Szefer" w:date="2024-03-06T14:49:00Z">
          <w:r w:rsidDel="00C552CE">
            <w:delText>n</w:delText>
          </w:r>
        </w:del>
      </w:ins>
      <w:del w:id="136" w:author="Novotný Vojtěch" w:date="2023-12-24T16:44:00Z">
        <w:r>
          <w:delText>f</w:delText>
        </w:r>
      </w:del>
      <w:del w:id="137" w:author="Szefer" w:date="2024-03-06T14:49:00Z">
        <w:r w:rsidDel="00C552CE">
          <w:delText xml:space="preserve"> </w:delText>
        </w:r>
      </w:del>
      <w:del w:id="138" w:author="Szefer" w:date="2024-03-06T14:44:00Z">
        <w:r w:rsidDel="00C552CE">
          <w:delText>predators</w:delText>
        </w:r>
      </w:del>
      <w:ins w:id="139" w:author="Szefer" w:date="2024-03-06T14:49:00Z">
        <w:r w:rsidR="00C552CE">
          <w:t xml:space="preserve"> the woody plant species</w:t>
        </w:r>
      </w:ins>
      <w:ins w:id="140" w:author="Szefer" w:date="2024-03-06T14:45:00Z">
        <w:r w:rsidR="00C552CE">
          <w:t xml:space="preserve"> only at the highest elevation</w:t>
        </w:r>
      </w:ins>
      <w:r>
        <w:t xml:space="preserve">, which </w:t>
      </w:r>
      <w:del w:id="141" w:author="Novotný Vojtěch" w:date="2023-12-24T16:44:00Z">
        <w:r>
          <w:delText xml:space="preserve">could </w:delText>
        </w:r>
      </w:del>
      <w:r>
        <w:t>suggest</w:t>
      </w:r>
      <w:ins w:id="142" w:author="Novotný Vojtěch" w:date="2023-12-24T16:44:00Z">
        <w:r>
          <w:t>s</w:t>
        </w:r>
      </w:ins>
      <w:r>
        <w:t xml:space="preserve"> </w:t>
      </w:r>
      <w:ins w:id="143" w:author="Szefer" w:date="2024-03-06T14:47:00Z">
        <w:r w:rsidR="00C552CE">
          <w:t>an increasing top-down control at the higher elevations.</w:t>
        </w:r>
      </w:ins>
      <w:ins w:id="144" w:author="Szefer" w:date="2024-03-06T14:48:00Z">
        <w:r w:rsidR="00C552CE">
          <w:t xml:space="preserve"> At the same time however, insects were also having positive effect on richness and diversity</w:t>
        </w:r>
      </w:ins>
    </w:p>
    <w:p w14:paraId="45D4FB60" w14:textId="501A117B" w:rsidR="00E15E82" w:rsidRDefault="00C552CE">
      <w:pPr>
        <w:ind w:firstLine="720"/>
        <w:rPr>
          <w:rFonts w:hint="eastAsia"/>
        </w:rPr>
      </w:pPr>
      <w:ins w:id="145" w:author="Szefer" w:date="2024-03-06T14:50:00Z">
        <w:r>
          <w:t>[</w:t>
        </w:r>
        <w:r w:rsidRPr="00C552CE">
          <w:rPr>
            <w:rFonts w:hint="eastAsia"/>
            <w:b/>
            <w:highlight w:val="yellow"/>
            <w:rPrChange w:id="146" w:author="Szefer" w:date="2024-03-06T14:50:00Z">
              <w:rPr>
                <w:rFonts w:hint="eastAsia"/>
              </w:rPr>
            </w:rPrChange>
          </w:rPr>
          <w:t>At what circumstances these kind of effects can be observed?</w:t>
        </w:r>
        <w:r>
          <w:t>]</w:t>
        </w:r>
      </w:ins>
      <w:del w:id="147" w:author="Szefer" w:date="2024-03-06T14:47:00Z">
        <w:r w:rsidR="0030005B" w:rsidDel="00C552CE">
          <w:delText xml:space="preserve">a lack of top-down </w:delText>
        </w:r>
      </w:del>
      <w:ins w:id="148" w:author="Novotný Vojtěch" w:date="2023-12-24T16:44:00Z">
        <w:del w:id="149" w:author="Szefer" w:date="2024-03-06T14:47:00Z">
          <w:r w:rsidR="0030005B" w:rsidDel="00C552CE">
            <w:delText xml:space="preserve">trophic </w:delText>
          </w:r>
        </w:del>
      </w:ins>
      <w:del w:id="150" w:author="Szefer" w:date="2024-03-06T14:47:00Z">
        <w:r w:rsidR="0030005B" w:rsidDel="00C552CE">
          <w:delText>cascades affecting plant biomass.</w:delText>
        </w:r>
      </w:del>
    </w:p>
    <w:p w14:paraId="16BC6593" w14:textId="55DD0F20" w:rsidR="00E15E82" w:rsidRDefault="0030005B">
      <w:pPr>
        <w:ind w:firstLine="720"/>
        <w:rPr>
          <w:rFonts w:hint="eastAsia"/>
        </w:rPr>
      </w:pPr>
      <w:commentRangeStart w:id="151"/>
      <w:del w:id="152" w:author="Szefer" w:date="2024-03-06T14:51:00Z">
        <w:r w:rsidDel="00C552CE">
          <w:rPr>
            <w:rFonts w:ascii="Times New Roman" w:hAnsi="Times New Roman"/>
          </w:rPr>
          <w:delText>Contrary to our expectations</w:delText>
        </w:r>
        <w:commentRangeEnd w:id="151"/>
        <w:r w:rsidDel="00C552CE">
          <w:commentReference w:id="151"/>
        </w:r>
        <w:r w:rsidDel="00C552CE">
          <w:rPr>
            <w:rFonts w:ascii="Times New Roman" w:hAnsi="Times New Roman"/>
          </w:rPr>
          <w:delText xml:space="preserve">, fungi and insects exhibited similar patterns in their effects on plant community diversity, density, and richness at all three elevations. </w:delText>
        </w:r>
      </w:del>
      <w:ins w:id="153" w:author="Szefer" w:date="2024-03-06T14:51:00Z">
        <w:r w:rsidR="00C552CE">
          <w:rPr>
            <w:rFonts w:ascii="Times New Roman" w:hAnsi="Times New Roman"/>
          </w:rPr>
          <w:t xml:space="preserve">At </w:t>
        </w:r>
      </w:ins>
      <w:del w:id="154" w:author="Szefer" w:date="2024-03-06T14:51:00Z">
        <w:r w:rsidDel="00C552CE">
          <w:rPr>
            <w:rFonts w:ascii="Times New Roman" w:hAnsi="Times New Roman"/>
          </w:rPr>
          <w:delText>B</w:delText>
        </w:r>
      </w:del>
      <w:ins w:id="155" w:author="Szefer" w:date="2024-03-06T14:51:00Z">
        <w:r w:rsidR="00C552CE">
          <w:rPr>
            <w:rFonts w:ascii="Times New Roman" w:hAnsi="Times New Roman"/>
          </w:rPr>
          <w:t>b</w:t>
        </w:r>
      </w:ins>
      <w:r>
        <w:rPr>
          <w:rFonts w:ascii="Times New Roman" w:hAnsi="Times New Roman"/>
        </w:rPr>
        <w:t xml:space="preserve">oth high and low elevations </w:t>
      </w:r>
      <w:del w:id="156" w:author="Szefer" w:date="2024-03-06T14:51:00Z">
        <w:r w:rsidDel="00C552CE">
          <w:rPr>
            <w:rFonts w:ascii="Times New Roman" w:hAnsi="Times New Roman"/>
          </w:rPr>
          <w:delText>showed an</w:delText>
        </w:r>
      </w:del>
      <w:ins w:id="157" w:author="Szefer" w:date="2024-03-06T14:51:00Z">
        <w:r w:rsidR="00C552CE">
          <w:rPr>
            <w:rFonts w:ascii="Times New Roman" w:hAnsi="Times New Roman"/>
          </w:rPr>
          <w:t>fungi pathogens and insects</w:t>
        </w:r>
      </w:ins>
      <w:r>
        <w:rPr>
          <w:rFonts w:ascii="Times New Roman" w:hAnsi="Times New Roman"/>
        </w:rPr>
        <w:t xml:space="preserve"> </w:t>
      </w:r>
      <w:r w:rsidRPr="00C552CE">
        <w:rPr>
          <w:rFonts w:ascii="Times New Roman" w:hAnsi="Times New Roman"/>
          <w:b/>
          <w:rPrChange w:id="158" w:author="Szefer" w:date="2024-03-06T14:54:00Z">
            <w:rPr>
              <w:rFonts w:ascii="Times New Roman" w:hAnsi="Times New Roman"/>
            </w:rPr>
          </w:rPrChange>
        </w:rPr>
        <w:t xml:space="preserve">increase </w:t>
      </w:r>
      <w:del w:id="159" w:author="Szefer" w:date="2024-03-06T14:51:00Z">
        <w:r w:rsidRPr="00C552CE" w:rsidDel="00C552CE">
          <w:rPr>
            <w:rFonts w:ascii="Times New Roman" w:hAnsi="Times New Roman"/>
            <w:b/>
            <w:rPrChange w:id="160" w:author="Szefer" w:date="2024-03-06T14:54:00Z">
              <w:rPr>
                <w:rFonts w:ascii="Times New Roman" w:hAnsi="Times New Roman"/>
              </w:rPr>
            </w:rPrChange>
          </w:rPr>
          <w:delText xml:space="preserve">in </w:delText>
        </w:r>
      </w:del>
      <w:ins w:id="161" w:author="Novotný Vojtěch" w:date="2023-12-24T16:46:00Z">
        <w:del w:id="162" w:author="Szefer" w:date="2024-03-06T14:51:00Z">
          <w:r w:rsidRPr="00C552CE" w:rsidDel="00C552CE">
            <w:rPr>
              <w:rFonts w:ascii="Times New Roman" w:hAnsi="Times New Roman"/>
              <w:b/>
              <w:rPrChange w:id="163" w:author="Szefer" w:date="2024-03-06T14:54:00Z">
                <w:rPr>
                  <w:rFonts w:ascii="Times New Roman" w:hAnsi="Times New Roman"/>
                </w:rPr>
              </w:rPrChange>
            </w:rPr>
            <w:delText>p</w:delText>
          </w:r>
        </w:del>
        <w:del w:id="164" w:author="Szefer" w:date="2024-03-06T14:54:00Z">
          <w:r w:rsidRPr="00C552CE" w:rsidDel="00C552CE">
            <w:rPr>
              <w:rFonts w:ascii="Times New Roman" w:hAnsi="Times New Roman"/>
              <w:b/>
              <w:rPrChange w:id="165" w:author="Szefer" w:date="2024-03-06T14:54:00Z">
                <w:rPr>
                  <w:rFonts w:ascii="Times New Roman" w:hAnsi="Times New Roman"/>
                </w:rPr>
              </w:rPrChange>
            </w:rPr>
            <w:delText xml:space="preserve">lant </w:delText>
          </w:r>
        </w:del>
      </w:ins>
      <w:r w:rsidRPr="00C552CE">
        <w:rPr>
          <w:rFonts w:ascii="Times New Roman" w:hAnsi="Times New Roman"/>
          <w:b/>
          <w:rPrChange w:id="166" w:author="Szefer" w:date="2024-03-06T14:54:00Z">
            <w:rPr>
              <w:rFonts w:ascii="Times New Roman" w:hAnsi="Times New Roman"/>
            </w:rPr>
          </w:rPrChange>
        </w:rPr>
        <w:t>richness</w:t>
      </w:r>
      <w:r>
        <w:rPr>
          <w:rFonts w:ascii="Times New Roman" w:hAnsi="Times New Roman"/>
        </w:rPr>
        <w:t xml:space="preserve"> </w:t>
      </w:r>
      <w:commentRangeStart w:id="167"/>
      <w:r>
        <w:rPr>
          <w:rFonts w:ascii="Times New Roman" w:hAnsi="Times New Roman"/>
        </w:rPr>
        <w:t xml:space="preserve">and </w:t>
      </w:r>
      <w:r w:rsidRPr="00C552CE">
        <w:rPr>
          <w:rFonts w:ascii="Times New Roman" w:hAnsi="Times New Roman"/>
          <w:b/>
          <w:rPrChange w:id="168" w:author="Szefer" w:date="2024-03-06T14:54:00Z">
            <w:rPr>
              <w:rFonts w:ascii="Times New Roman" w:hAnsi="Times New Roman"/>
            </w:rPr>
          </w:rPrChange>
        </w:rPr>
        <w:t>density</w:t>
      </w:r>
      <w:commentRangeEnd w:id="167"/>
      <w:r>
        <w:commentReference w:id="167"/>
      </w:r>
      <w:ins w:id="169" w:author="Szefer" w:date="2024-03-06T14:54:00Z">
        <w:r w:rsidR="00C552CE">
          <w:rPr>
            <w:rFonts w:ascii="Times New Roman" w:hAnsi="Times New Roman"/>
          </w:rPr>
          <w:t>.</w:t>
        </w:r>
      </w:ins>
      <w:del w:id="170" w:author="Szefer" w:date="2024-03-06T14:54:00Z">
        <w:r w:rsidDel="00C552CE">
          <w:rPr>
            <w:rFonts w:ascii="Times New Roman" w:hAnsi="Times New Roman"/>
          </w:rPr>
          <w:delText>,</w:delText>
        </w:r>
      </w:del>
      <w:r>
        <w:rPr>
          <w:rFonts w:ascii="Times New Roman" w:hAnsi="Times New Roman"/>
        </w:rPr>
        <w:t xml:space="preserve"> </w:t>
      </w:r>
      <w:del w:id="171" w:author="Szefer" w:date="2024-03-06T14:54:00Z">
        <w:r w:rsidDel="00C552CE">
          <w:rPr>
            <w:rFonts w:ascii="Times New Roman" w:hAnsi="Times New Roman"/>
          </w:rPr>
          <w:delText>possibly due to n</w:delText>
        </w:r>
      </w:del>
      <w:ins w:id="172" w:author="Szefer" w:date="2024-03-06T14:54:00Z">
        <w:r w:rsidR="00C552CE">
          <w:rPr>
            <w:rFonts w:ascii="Times New Roman" w:hAnsi="Times New Roman"/>
          </w:rPr>
          <w:t>N</w:t>
        </w:r>
      </w:ins>
      <w:r>
        <w:rPr>
          <w:rFonts w:ascii="Times New Roman" w:hAnsi="Times New Roman"/>
        </w:rPr>
        <w:t>egative density dependence</w:t>
      </w:r>
      <w:del w:id="173" w:author="Szefer" w:date="2024-03-06T14:54:00Z">
        <w:r w:rsidDel="00C552CE">
          <w:rPr>
            <w:rFonts w:ascii="Times New Roman" w:hAnsi="Times New Roman"/>
          </w:rPr>
          <w:delText>,</w:delText>
        </w:r>
      </w:del>
      <w:r>
        <w:rPr>
          <w:rFonts w:ascii="Times New Roman" w:hAnsi="Times New Roman"/>
        </w:rPr>
        <w:t xml:space="preserve"> </w:t>
      </w:r>
      <w:ins w:id="174" w:author="Szefer" w:date="2024-03-06T14:54:00Z">
        <w:r w:rsidR="00C552CE">
          <w:rPr>
            <w:rFonts w:ascii="Times New Roman" w:hAnsi="Times New Roman"/>
          </w:rPr>
          <w:t xml:space="preserve">might be </w:t>
        </w:r>
      </w:ins>
      <w:del w:id="175" w:author="Szefer" w:date="2024-03-06T14:55:00Z">
        <w:r w:rsidDel="00C552CE">
          <w:rPr>
            <w:rFonts w:ascii="Times New Roman" w:hAnsi="Times New Roman"/>
          </w:rPr>
          <w:delText>which open</w:delText>
        </w:r>
      </w:del>
      <w:ins w:id="176" w:author="Szefer" w:date="2024-03-06T14:55:00Z">
        <w:r w:rsidR="00C552CE">
          <w:rPr>
            <w:rFonts w:ascii="Times New Roman" w:hAnsi="Times New Roman"/>
          </w:rPr>
          <w:t>opening</w:t>
        </w:r>
      </w:ins>
      <w:del w:id="177" w:author="Szefer" w:date="2024-03-06T14:55:00Z">
        <w:r w:rsidDel="00C552CE">
          <w:rPr>
            <w:rFonts w:ascii="Times New Roman" w:hAnsi="Times New Roman"/>
          </w:rPr>
          <w:delText>ed</w:delText>
        </w:r>
      </w:del>
      <w:r>
        <w:rPr>
          <w:rFonts w:ascii="Times New Roman" w:hAnsi="Times New Roman"/>
        </w:rPr>
        <w:t xml:space="preserve"> up niche space for additional plant species.</w:t>
      </w:r>
      <w:ins w:id="178" w:author="Szefer" w:date="2024-03-06T14:55:00Z">
        <w:r w:rsidR="00C552CE">
          <w:rPr>
            <w:rFonts w:ascii="Times New Roman" w:hAnsi="Times New Roman"/>
          </w:rPr>
          <w:t xml:space="preserve"> </w:t>
        </w:r>
        <w:proofErr w:type="spellStart"/>
        <w:r w:rsidR="00C552CE">
          <w:rPr>
            <w:rFonts w:ascii="Times New Roman" w:hAnsi="Times New Roman"/>
          </w:rPr>
          <w:t>Suprising</w:t>
        </w:r>
        <w:proofErr w:type="spellEnd"/>
        <w:r w:rsidR="00C552CE">
          <w:rPr>
            <w:rFonts w:ascii="Times New Roman" w:hAnsi="Times New Roman"/>
          </w:rPr>
          <w:t xml:space="preserve"> is that both fungi and insects have very similar </w:t>
        </w:r>
        <w:proofErr w:type="spellStart"/>
        <w:r w:rsidR="00C552CE">
          <w:rPr>
            <w:rFonts w:ascii="Times New Roman" w:hAnsi="Times New Roman"/>
          </w:rPr>
          <w:t>effecs</w:t>
        </w:r>
      </w:ins>
      <w:proofErr w:type="spellEnd"/>
      <w:ins w:id="179" w:author="Szefer" w:date="2024-03-06T14:56:00Z">
        <w:r w:rsidR="00C552CE">
          <w:rPr>
            <w:rFonts w:ascii="Times New Roman" w:hAnsi="Times New Roman"/>
          </w:rPr>
          <w:t xml:space="preserve"> [</w:t>
        </w:r>
        <w:r w:rsidR="00285380">
          <w:rPr>
            <w:rFonts w:ascii="Times New Roman" w:hAnsi="Times New Roman"/>
            <w:b/>
            <w:rPrChange w:id="180" w:author="Szefer" w:date="2024-03-06T14:56:00Z">
              <w:rPr>
                <w:rFonts w:ascii="Times New Roman" w:hAnsi="Times New Roman"/>
                <w:b/>
              </w:rPr>
            </w:rPrChange>
          </w:rPr>
          <w:t>is it th</w:t>
        </w:r>
      </w:ins>
      <w:ins w:id="181" w:author="Szefer" w:date="2024-03-07T09:39:00Z">
        <w:r w:rsidR="00285380">
          <w:rPr>
            <w:rFonts w:ascii="Times New Roman" w:hAnsi="Times New Roman"/>
            <w:b/>
          </w:rPr>
          <w:t>o</w:t>
        </w:r>
      </w:ins>
      <w:ins w:id="182" w:author="Szefer" w:date="2024-03-06T14:56:00Z">
        <w:r w:rsidR="00C552CE" w:rsidRPr="00C552CE">
          <w:rPr>
            <w:rFonts w:ascii="Times New Roman" w:hAnsi="Times New Roman"/>
            <w:b/>
            <w:rPrChange w:id="183" w:author="Szefer" w:date="2024-03-06T14:56:00Z">
              <w:rPr>
                <w:rFonts w:ascii="Times New Roman" w:hAnsi="Times New Roman"/>
              </w:rPr>
            </w:rPrChange>
          </w:rPr>
          <w:t>ugh?</w:t>
        </w:r>
        <w:r w:rsidR="00C552CE">
          <w:rPr>
            <w:rFonts w:ascii="Times New Roman" w:hAnsi="Times New Roman"/>
          </w:rPr>
          <w:t>]</w:t>
        </w:r>
      </w:ins>
      <w:r>
        <w:rPr>
          <w:rFonts w:ascii="Times New Roman" w:hAnsi="Times New Roman"/>
        </w:rPr>
        <w:t xml:space="preserve"> However, it is puzzling that these effects were absent at the mid-elevation. It is possible, though, that at the mid elevation, fungi and insects can </w:t>
      </w:r>
      <w:commentRangeStart w:id="184"/>
      <w:r>
        <w:rPr>
          <w:rFonts w:ascii="Times New Roman" w:hAnsi="Times New Roman"/>
        </w:rPr>
        <w:t xml:space="preserve">compensate </w:t>
      </w:r>
      <w:commentRangeEnd w:id="184"/>
      <w:r>
        <w:commentReference w:id="184"/>
      </w:r>
      <w:r>
        <w:rPr>
          <w:rFonts w:ascii="Times New Roman" w:hAnsi="Times New Roman"/>
        </w:rPr>
        <w:t>for each other's effects, resulting in a nullification of individual treatment effects (</w:t>
      </w:r>
      <w:r>
        <w:rPr>
          <w:rFonts w:ascii="Times New Roman" w:hAnsi="Times New Roman"/>
          <w:shd w:val="clear" w:color="auto" w:fill="FFFF00"/>
        </w:rPr>
        <w:t>ref</w:t>
      </w:r>
      <w:r>
        <w:rPr>
          <w:rFonts w:ascii="Times New Roman" w:hAnsi="Times New Roman"/>
        </w:rPr>
        <w:t xml:space="preserve">). If there is a strong compensation by either fungi or other factors, and we remove insects from a plot, then the treatment effect would not be detected for both of these </w:t>
      </w:r>
      <w:commentRangeStart w:id="185"/>
      <w:r>
        <w:rPr>
          <w:rFonts w:ascii="Times New Roman" w:hAnsi="Times New Roman"/>
        </w:rPr>
        <w:t>treatments</w:t>
      </w:r>
      <w:commentRangeEnd w:id="185"/>
      <w:r>
        <w:commentReference w:id="185"/>
      </w:r>
      <w:r>
        <w:rPr>
          <w:rFonts w:ascii="Times New Roman" w:hAnsi="Times New Roman"/>
        </w:rPr>
        <w:t xml:space="preserve">. Moreover, there will be no correlation between magnitudes of their effects. To be certain about the presence of these effects additional treatment combining insecticide and fungicide treatment would have to be evaluated. Certainly, we cannot exclude also other factors, like </w:t>
      </w:r>
      <w:commentRangeStart w:id="186"/>
      <w:r>
        <w:rPr>
          <w:rFonts w:ascii="Times New Roman" w:hAnsi="Times New Roman"/>
        </w:rPr>
        <w:t xml:space="preserve">rodents </w:t>
      </w:r>
      <w:commentRangeEnd w:id="186"/>
      <w:r>
        <w:commentReference w:id="186"/>
      </w:r>
      <w:r>
        <w:rPr>
          <w:rFonts w:ascii="Times New Roman" w:hAnsi="Times New Roman"/>
        </w:rPr>
        <w:t>(</w:t>
      </w:r>
      <w:r>
        <w:rPr>
          <w:rFonts w:ascii="Times New Roman" w:hAnsi="Times New Roman"/>
          <w:shd w:val="clear" w:color="auto" w:fill="FFFF00"/>
        </w:rPr>
        <w:t>ref</w:t>
      </w:r>
      <w:r>
        <w:rPr>
          <w:rFonts w:ascii="Times New Roman" w:hAnsi="Times New Roman"/>
        </w:rPr>
        <w:t xml:space="preserve">) and the importance of the soil natural-enemy communities, which were not studied here. This calls for more thoughtful experimental designs. Huge within-treatment variation in the </w:t>
      </w:r>
      <w:commentRangeStart w:id="187"/>
      <w:proofErr w:type="spellStart"/>
      <w:r>
        <w:rPr>
          <w:rFonts w:ascii="Times New Roman" w:hAnsi="Times New Roman"/>
        </w:rPr>
        <w:t>Jaccard</w:t>
      </w:r>
      <w:proofErr w:type="spellEnd"/>
      <w:r>
        <w:rPr>
          <w:rFonts w:ascii="Times New Roman" w:hAnsi="Times New Roman"/>
        </w:rPr>
        <w:t xml:space="preserve"> </w:t>
      </w:r>
      <w:commentRangeEnd w:id="187"/>
      <w:r>
        <w:commentReference w:id="187"/>
      </w:r>
      <w:r>
        <w:rPr>
          <w:rFonts w:ascii="Times New Roman" w:hAnsi="Times New Roman"/>
        </w:rPr>
        <w:t>index of plant community similarity compared to low and high elevations may suggests, that local diversity may play a significant role in mediating the factors’ effect sizes and directions.</w:t>
      </w:r>
    </w:p>
    <w:p w14:paraId="549167C2" w14:textId="77777777" w:rsidR="00E15E82" w:rsidRDefault="0030005B">
      <w:pPr>
        <w:rPr>
          <w:rFonts w:hint="eastAsia"/>
        </w:rPr>
      </w:pPr>
      <w:r>
        <w:rPr>
          <w:rFonts w:ascii="Times New Roman" w:hAnsi="Times New Roman"/>
          <w:iCs/>
        </w:rPr>
        <w:tab/>
        <w:t>Surprisingly,</w:t>
      </w:r>
      <w:r>
        <w:rPr>
          <w:rFonts w:ascii="Times New Roman" w:hAnsi="Times New Roman"/>
          <w:bCs/>
          <w:iCs/>
        </w:rPr>
        <w:t xml:space="preserve"> </w:t>
      </w:r>
      <w:del w:id="188" w:author="Novotný Vojtěch" w:date="2023-12-24T16:53:00Z">
        <w:r>
          <w:rPr>
            <w:rFonts w:ascii="Times New Roman" w:hAnsi="Times New Roman"/>
            <w:bCs/>
            <w:iCs/>
          </w:rPr>
          <w:delText>elevated abundances of</w:delText>
        </w:r>
      </w:del>
      <w:ins w:id="189" w:author="Novotný Vojtěch" w:date="2023-12-24T16:53:00Z">
        <w:r>
          <w:rPr>
            <w:rFonts w:ascii="Times New Roman" w:hAnsi="Times New Roman"/>
            <w:bCs/>
            <w:iCs/>
          </w:rPr>
          <w:t>added generalist</w:t>
        </w:r>
      </w:ins>
      <w:r>
        <w:rPr>
          <w:rFonts w:ascii="Times New Roman" w:hAnsi="Times New Roman"/>
          <w:bCs/>
          <w:iCs/>
        </w:rPr>
        <w:t xml:space="preserve"> herbivores had no effect on plant biomass in </w:t>
      </w:r>
      <w:proofErr w:type="spellStart"/>
      <w:r>
        <w:rPr>
          <w:rFonts w:ascii="Times New Roman" w:hAnsi="Times New Roman"/>
          <w:bCs/>
          <w:iCs/>
        </w:rPr>
        <w:t>Numba</w:t>
      </w:r>
      <w:proofErr w:type="spellEnd"/>
      <w:r>
        <w:rPr>
          <w:rFonts w:ascii="Times New Roman" w:hAnsi="Times New Roman"/>
          <w:bCs/>
          <w:iCs/>
        </w:rPr>
        <w:t xml:space="preserve"> when there was a clear effect of </w:t>
      </w:r>
      <w:ins w:id="190" w:author="Novotný Vojtěch" w:date="2023-12-24T16:53:00Z">
        <w:r>
          <w:rPr>
            <w:rFonts w:ascii="Times New Roman" w:hAnsi="Times New Roman"/>
            <w:bCs/>
            <w:iCs/>
          </w:rPr>
          <w:t xml:space="preserve">general insect removal </w:t>
        </w:r>
      </w:ins>
      <w:del w:id="191" w:author="Novotný Vojtěch" w:date="2023-12-24T16:53:00Z">
        <w:r>
          <w:rPr>
            <w:rFonts w:ascii="Times New Roman" w:hAnsi="Times New Roman"/>
            <w:bCs/>
            <w:iCs/>
          </w:rPr>
          <w:delText xml:space="preserve">insects </w:delText>
        </w:r>
      </w:del>
      <w:r>
        <w:rPr>
          <w:rFonts w:ascii="Times New Roman" w:hAnsi="Times New Roman"/>
          <w:bCs/>
          <w:iCs/>
        </w:rPr>
        <w:t>at this elevation. This lack of consistency</w:t>
      </w:r>
      <w:r>
        <w:rPr>
          <w:rFonts w:ascii="Times New Roman" w:hAnsi="Times New Roman"/>
        </w:rPr>
        <w:t xml:space="preserve"> </w:t>
      </w:r>
      <w:ins w:id="192" w:author="Novotný Vojtěch" w:date="2023-12-24T16:54:00Z">
        <w:r>
          <w:rPr>
            <w:rFonts w:ascii="Times New Roman" w:hAnsi="Times New Roman"/>
          </w:rPr>
          <w:t xml:space="preserve">points to the potential role of </w:t>
        </w:r>
      </w:ins>
      <w:del w:id="193" w:author="Novotný Vojtěch" w:date="2023-12-24T16:54:00Z">
        <w:r>
          <w:rPr>
            <w:rFonts w:ascii="Times New Roman" w:hAnsi="Times New Roman"/>
          </w:rPr>
          <w:delText xml:space="preserve">because the ability to reduce plant biomass is attributed mainly to highly </w:delText>
        </w:r>
      </w:del>
      <w:r>
        <w:rPr>
          <w:rFonts w:ascii="Times New Roman" w:hAnsi="Times New Roman"/>
        </w:rPr>
        <w:t>specialized herbivores</w:t>
      </w:r>
      <w:ins w:id="194" w:author="Novotný Vojtěch" w:date="2023-12-24T16:54:00Z">
        <w:r>
          <w:rPr>
            <w:rFonts w:ascii="Times New Roman" w:hAnsi="Times New Roman"/>
          </w:rPr>
          <w:t xml:space="preserve"> in reducing plant biomass, rather than generalists</w:t>
        </w:r>
      </w:ins>
      <w:r>
        <w:rPr>
          <w:rFonts w:ascii="Times New Roman" w:hAnsi="Times New Roman"/>
        </w:rPr>
        <w:t xml:space="preserve">. That would, however </w:t>
      </w:r>
      <w:commentRangeStart w:id="195"/>
      <w:r>
        <w:rPr>
          <w:rFonts w:ascii="Times New Roman" w:hAnsi="Times New Roman"/>
        </w:rPr>
        <w:t>result in some effects of insects on richness and diversity</w:t>
      </w:r>
      <w:commentRangeEnd w:id="195"/>
      <w:r>
        <w:commentReference w:id="195"/>
      </w:r>
      <w:r>
        <w:rPr>
          <w:rFonts w:ascii="Times New Roman" w:hAnsi="Times New Roman"/>
        </w:rPr>
        <w:t xml:space="preserve">. These were not observed. </w:t>
      </w:r>
      <w:proofErr w:type="spellStart"/>
      <w:r>
        <w:rPr>
          <w:rFonts w:ascii="Times New Roman" w:hAnsi="Times New Roman"/>
        </w:rPr>
        <w:t>Numba</w:t>
      </w:r>
      <w:proofErr w:type="spellEnd"/>
      <w:r>
        <w:rPr>
          <w:rFonts w:ascii="Times New Roman" w:hAnsi="Times New Roman"/>
        </w:rPr>
        <w:t xml:space="preserve"> is the most species rich from our sites. These species have lowest SLA from all sites (</w:t>
      </w:r>
      <w:r>
        <w:commentReference w:id="196"/>
      </w:r>
      <w:r>
        <w:rPr>
          <w:rFonts w:ascii="Times New Roman" w:hAnsi="Times New Roman"/>
        </w:rPr>
        <w:t>). These species may have limited compensation abilities. In the absence of herbivores, plants with higher SLA tend to dominate the community (</w:t>
      </w:r>
      <w:r>
        <w:rPr>
          <w:rFonts w:ascii="Times New Roman" w:hAnsi="Times New Roman"/>
          <w:shd w:val="clear" w:color="auto" w:fill="FFFF00"/>
        </w:rPr>
        <w:t>ref</w:t>
      </w:r>
      <w:r>
        <w:rPr>
          <w:rFonts w:ascii="Times New Roman" w:hAnsi="Times New Roman"/>
        </w:rPr>
        <w:t>), which may cause the increase in biomass.</w:t>
      </w:r>
      <w:r>
        <w:commentReference w:id="197"/>
      </w:r>
    </w:p>
    <w:p w14:paraId="69464F85" w14:textId="77777777" w:rsidR="00E15E82" w:rsidRDefault="0030005B">
      <w:pPr>
        <w:rPr>
          <w:rFonts w:hint="eastAsia"/>
        </w:rPr>
      </w:pPr>
      <w:r>
        <w:rPr>
          <w:rFonts w:ascii="Times New Roman" w:hAnsi="Times New Roman"/>
        </w:rPr>
        <w:lastRenderedPageBreak/>
        <w:tab/>
        <w:t xml:space="preserve">Significant effects of top predators on </w:t>
      </w:r>
      <w:ins w:id="198" w:author="Novotný Vojtěch" w:date="2023-12-24T16:56:00Z">
        <w:r>
          <w:rPr>
            <w:rFonts w:ascii="Times New Roman" w:hAnsi="Times New Roman"/>
          </w:rPr>
          <w:t xml:space="preserve">plant </w:t>
        </w:r>
      </w:ins>
      <w:r>
        <w:rPr>
          <w:rFonts w:ascii="Times New Roman" w:hAnsi="Times New Roman"/>
        </w:rPr>
        <w:t xml:space="preserve">richness and diversity </w:t>
      </w:r>
      <w:del w:id="199" w:author="Novotný Vojtěch" w:date="2023-12-24T16:56:00Z">
        <w:r>
          <w:rPr>
            <w:rFonts w:ascii="Times New Roman" w:hAnsi="Times New Roman"/>
          </w:rPr>
          <w:delText>of top-predators</w:delText>
        </w:r>
      </w:del>
      <w:r>
        <w:rPr>
          <w:rFonts w:ascii="Times New Roman" w:hAnsi="Times New Roman"/>
        </w:rPr>
        <w:t xml:space="preserve"> occurred more often at the highest elevation. Their effects are positive, as predicted by classic, mechanistic model of the top-down control (</w:t>
      </w:r>
      <w:r>
        <w:rPr>
          <w:rFonts w:ascii="Times New Roman" w:hAnsi="Times New Roman"/>
          <w:shd w:val="clear" w:color="auto" w:fill="FFFF00"/>
        </w:rPr>
        <w:t>ref</w:t>
      </w:r>
      <w:r>
        <w:rPr>
          <w:rFonts w:ascii="Times New Roman" w:hAnsi="Times New Roman"/>
        </w:rPr>
        <w:t>). However, in th</w:t>
      </w:r>
      <w:ins w:id="200" w:author="Novotný Vojtěch" w:date="2023-12-24T16:57:00Z">
        <w:r>
          <w:rPr>
            <w:rFonts w:ascii="Times New Roman" w:hAnsi="Times New Roman"/>
          </w:rPr>
          <w:t>is</w:t>
        </w:r>
      </w:ins>
      <w:del w:id="201" w:author="Novotný Vojtěch" w:date="2023-12-24T16:57:00Z">
        <w:r>
          <w:rPr>
            <w:rFonts w:ascii="Times New Roman" w:hAnsi="Times New Roman"/>
          </w:rPr>
          <w:delText>ese</w:delText>
        </w:r>
      </w:del>
      <w:r>
        <w:rPr>
          <w:rFonts w:ascii="Times New Roman" w:hAnsi="Times New Roman"/>
        </w:rPr>
        <w:t xml:space="preserve"> situation we also observe positive effects of insects on these sites, instead of negative effects. Moreover, a lack of effect does not necessarily mean that the cascading effects are not present. However, negative correlation of the predator and insect effects is expected at minimum. In our case, significant correlations of herbivorous insects and their predators effects on vegetation biomass, diversity, richness, and density were either not significant nor positive, especially at the high elevation (</w:t>
      </w:r>
      <w:r>
        <w:commentReference w:id="202"/>
      </w:r>
      <w:r>
        <w:rPr>
          <w:rFonts w:ascii="Times New Roman" w:hAnsi="Times New Roman"/>
        </w:rPr>
        <w:t xml:space="preserve">). Positive correlation means, that the </w:t>
      </w:r>
      <w:proofErr w:type="spellStart"/>
      <w:r>
        <w:rPr>
          <w:rFonts w:ascii="Times New Roman" w:hAnsi="Times New Roman"/>
        </w:rPr>
        <w:t>exclosure</w:t>
      </w:r>
      <w:proofErr w:type="spellEnd"/>
      <w:r>
        <w:rPr>
          <w:rFonts w:ascii="Times New Roman" w:hAnsi="Times New Roman"/>
        </w:rPr>
        <w:t xml:space="preserve"> treatment (no top-predators, expected higher insect abundances) had the same effect on vegetation, as the insecticide treatment (reduced insect abundance). It is possible, that in the </w:t>
      </w:r>
      <w:proofErr w:type="spellStart"/>
      <w:r>
        <w:rPr>
          <w:rFonts w:ascii="Times New Roman" w:hAnsi="Times New Roman"/>
        </w:rPr>
        <w:t>exclosure</w:t>
      </w:r>
      <w:proofErr w:type="spellEnd"/>
      <w:r>
        <w:rPr>
          <w:rFonts w:ascii="Times New Roman" w:hAnsi="Times New Roman"/>
        </w:rPr>
        <w:t xml:space="preserve"> spiders are released from the predatory pressure and exert stronger pressure on herbivores (intermediate predation that modifies the effect). Due to limitations of surveying the plots for insects to see exactly what had happened. Exclusion intensifies spider predation either by creating conditions for web building spiders, or by reducing predatory spider mortality, which intensifies predation on herbivores (Schmitz 2010). At least in </w:t>
      </w:r>
      <w:proofErr w:type="spellStart"/>
      <w:r>
        <w:rPr>
          <w:rFonts w:ascii="Times New Roman" w:hAnsi="Times New Roman"/>
        </w:rPr>
        <w:t>Wanang</w:t>
      </w:r>
      <w:proofErr w:type="spellEnd"/>
      <w:r>
        <w:rPr>
          <w:rFonts w:ascii="Times New Roman" w:hAnsi="Times New Roman"/>
        </w:rPr>
        <w:t xml:space="preserve"> no </w:t>
      </w:r>
      <w:proofErr w:type="spellStart"/>
      <w:r>
        <w:rPr>
          <w:rFonts w:ascii="Times New Roman" w:hAnsi="Times New Roman"/>
        </w:rPr>
        <w:t>cosistent</w:t>
      </w:r>
      <w:proofErr w:type="spellEnd"/>
      <w:r>
        <w:rPr>
          <w:rFonts w:ascii="Times New Roman" w:hAnsi="Times New Roman"/>
        </w:rPr>
        <w:t xml:space="preserve"> increase in spider abundance was observed, and we concluded a weak top-down control there (basically no effect of the </w:t>
      </w:r>
      <w:proofErr w:type="spellStart"/>
      <w:r>
        <w:rPr>
          <w:rFonts w:ascii="Times New Roman" w:hAnsi="Times New Roman"/>
        </w:rPr>
        <w:t>exclosure</w:t>
      </w:r>
      <w:proofErr w:type="spellEnd"/>
      <w:r>
        <w:rPr>
          <w:rFonts w:ascii="Times New Roman" w:hAnsi="Times New Roman"/>
        </w:rPr>
        <w:t>).  (Szefer et al. 2022). This might be different for N and Y (</w:t>
      </w:r>
      <w:r>
        <w:commentReference w:id="203"/>
      </w:r>
      <w:r>
        <w:rPr>
          <w:rFonts w:ascii="Times New Roman" w:hAnsi="Times New Roman"/>
        </w:rPr>
        <w:t xml:space="preserve">). However, intermediate predators can increase their predatory pressure also by behavioral changes. However, change in alternative predator community may as well be also </w:t>
      </w:r>
      <w:proofErr w:type="spellStart"/>
      <w:r>
        <w:rPr>
          <w:rFonts w:ascii="Times New Roman" w:hAnsi="Times New Roman"/>
        </w:rPr>
        <w:t>behavioural</w:t>
      </w:r>
      <w:proofErr w:type="spellEnd"/>
      <w:r>
        <w:rPr>
          <w:rFonts w:ascii="Times New Roman" w:hAnsi="Times New Roman"/>
        </w:rPr>
        <w:t xml:space="preserve"> (Schmitz).</w:t>
      </w:r>
    </w:p>
    <w:p w14:paraId="49659D8C" w14:textId="77777777" w:rsidR="00E15E82" w:rsidRDefault="0030005B">
      <w:pPr>
        <w:ind w:firstLine="720"/>
        <w:rPr>
          <w:rFonts w:hint="eastAsia"/>
        </w:rPr>
      </w:pPr>
      <w:r>
        <w:rPr>
          <w:rFonts w:ascii="Times New Roman" w:hAnsi="Times New Roman"/>
        </w:rPr>
        <w:t>Only insects affected the plant species composition at all elevations, and fungi also at the highest elevation. The analysis of beta diversity components showed</w:t>
      </w:r>
      <w:del w:id="204" w:author="Novotný Vojtěch" w:date="2023-12-24T17:09:00Z">
        <w:r>
          <w:rPr>
            <w:rFonts w:ascii="Times New Roman" w:hAnsi="Times New Roman"/>
          </w:rPr>
          <w:delText>,</w:delText>
        </w:r>
      </w:del>
      <w:r>
        <w:rPr>
          <w:rFonts w:ascii="Times New Roman" w:hAnsi="Times New Roman"/>
        </w:rPr>
        <w:t xml:space="preserve"> that all insect-related treatments (P, P+H, I) affect species turnover and dominance structure in a very similar way within elevation, but differently among elevations. At low altitudes, only insects </w:t>
      </w:r>
      <w:commentRangeStart w:id="205"/>
      <w:r>
        <w:rPr>
          <w:rFonts w:ascii="Times New Roman" w:hAnsi="Times New Roman"/>
        </w:rPr>
        <w:t xml:space="preserve">reduced changes </w:t>
      </w:r>
      <w:commentRangeEnd w:id="205"/>
      <w:r>
        <w:commentReference w:id="205"/>
      </w:r>
      <w:r>
        <w:rPr>
          <w:rFonts w:ascii="Times New Roman" w:hAnsi="Times New Roman"/>
        </w:rPr>
        <w:t xml:space="preserve">in dominance structure of plant communities. At the mid altitude insects </w:t>
      </w:r>
      <w:commentRangeStart w:id="206"/>
      <w:r>
        <w:rPr>
          <w:rFonts w:ascii="Times New Roman" w:hAnsi="Times New Roman"/>
        </w:rPr>
        <w:t xml:space="preserve">acted as a filter for species – </w:t>
      </w:r>
      <w:commentRangeEnd w:id="206"/>
      <w:r>
        <w:commentReference w:id="206"/>
      </w:r>
      <w:r>
        <w:rPr>
          <w:rFonts w:ascii="Times New Roman" w:hAnsi="Times New Roman"/>
        </w:rPr>
        <w:t>reduced species turnover and increased dominance shifts</w:t>
      </w:r>
      <w:ins w:id="207" w:author="Novotný Vojtěch" w:date="2023-12-24T17:12:00Z">
        <w:r>
          <w:rPr>
            <w:rFonts w:ascii="Times New Roman" w:hAnsi="Times New Roman"/>
          </w:rPr>
          <w:t xml:space="preserve"> between plots</w:t>
        </w:r>
      </w:ins>
      <w:r>
        <w:rPr>
          <w:rFonts w:ascii="Times New Roman" w:hAnsi="Times New Roman"/>
        </w:rPr>
        <w:t xml:space="preserve">, and at the high altitude only increased species turnover. These effects are qualitatively different at each elevation and may be related to the humped-shaped patterns in regional species richness. In a rich regional pioneer </w:t>
      </w:r>
      <w:r>
        <w:rPr>
          <w:rFonts w:ascii="Times New Roman" w:hAnsi="Times New Roman"/>
        </w:rPr>
        <w:lastRenderedPageBreak/>
        <w:t>species pool, the competitive landscape for plants may become more complex. In that case it can be more difficult for species-specific natural enemies to accumulate (</w:t>
      </w:r>
      <w:r>
        <w:rPr>
          <w:rFonts w:ascii="Times New Roman" w:hAnsi="Times New Roman"/>
          <w:shd w:val="clear" w:color="auto" w:fill="FFFF00"/>
        </w:rPr>
        <w:t>ref</w:t>
      </w:r>
      <w:r>
        <w:rPr>
          <w:rFonts w:ascii="Times New Roman" w:hAnsi="Times New Roman"/>
        </w:rPr>
        <w:t xml:space="preserve">), because the community composition is unpredictable, as may be suggested by high variation in </w:t>
      </w:r>
      <w:proofErr w:type="spellStart"/>
      <w:r>
        <w:rPr>
          <w:rFonts w:ascii="Times New Roman" w:hAnsi="Times New Roman"/>
        </w:rPr>
        <w:t>Jaccard</w:t>
      </w:r>
      <w:proofErr w:type="spellEnd"/>
      <w:r>
        <w:rPr>
          <w:rFonts w:ascii="Times New Roman" w:hAnsi="Times New Roman"/>
        </w:rPr>
        <w:t xml:space="preserve"> similarity at the mid altitude (</w:t>
      </w:r>
      <w:r>
        <w:commentReference w:id="208"/>
      </w:r>
      <w:r>
        <w:rPr>
          <w:rFonts w:ascii="Times New Roman" w:hAnsi="Times New Roman"/>
        </w:rPr>
        <w:t>). Assembly analysis confirms higher randomness in plant community composition at the mid altitude. Therefore, when species pool of pioneers is smaller, which means a more predictable composition, insects may open up space for new species and increase richness. Moreover, insects reduce dissimilarity for highly variable communities.</w:t>
      </w:r>
    </w:p>
    <w:p w14:paraId="5A59E3D7" w14:textId="77777777" w:rsidR="00E15E82" w:rsidRDefault="0030005B">
      <w:pPr>
        <w:rPr>
          <w:rFonts w:hint="eastAsia"/>
        </w:rPr>
      </w:pPr>
      <w:r>
        <w:rPr>
          <w:rFonts w:ascii="Times New Roman" w:hAnsi="Times New Roman"/>
        </w:rPr>
        <w:tab/>
        <w:t xml:space="preserve">The </w:t>
      </w:r>
      <w:r>
        <w:t xml:space="preserve">CWM of SLA and </w:t>
      </w:r>
      <w:proofErr w:type="spellStart"/>
      <w:r>
        <w:t>WtrC</w:t>
      </w:r>
      <w:proofErr w:type="spellEnd"/>
      <w:r>
        <w:t xml:space="preserve"> was negatively correlated with species richness, which means that dominant species in more </w:t>
      </w:r>
      <w:ins w:id="209" w:author="Novotný Vojtěch" w:date="2023-12-24T17:19:00Z">
        <w:r>
          <w:t xml:space="preserve">species </w:t>
        </w:r>
      </w:ins>
      <w:r>
        <w:t xml:space="preserve">rich communities had lower values of these traits. This pattern has already been observed for the old growth forest and was attributed to shifts from resource acquisitive to conservative strategies with accumulating species (Zhang et al. 2019). This explanation would only be true if in more species rich successional </w:t>
      </w:r>
      <w:proofErr w:type="gramStart"/>
      <w:r>
        <w:t>communities</w:t>
      </w:r>
      <w:proofErr w:type="gramEnd"/>
      <w:r>
        <w:t xml:space="preserve"> trait were shifts were occurring faster than in species poor ones. If that is not the case, than resource acquisition (higher SLA and </w:t>
      </w:r>
      <w:proofErr w:type="spellStart"/>
      <w:r>
        <w:t>WtrC</w:t>
      </w:r>
      <w:proofErr w:type="spellEnd"/>
      <w:r>
        <w:t>) would be a better strategy, or it would result from a weaker inter-specific competition at species poor sites. Our results, however, show that this relationship is present at all experimental and control plant communities. It is also not a result of trait value shifts by i</w:t>
      </w:r>
      <w:r>
        <w:rPr>
          <w:rFonts w:ascii="Times New Roman" w:hAnsi="Times New Roman"/>
        </w:rPr>
        <w:t>ndividual species</w:t>
      </w:r>
      <w:r>
        <w:commentReference w:id="210"/>
      </w:r>
      <w:r>
        <w:rPr>
          <w:rFonts w:ascii="Times New Roman" w:hAnsi="Times New Roman"/>
        </w:rPr>
        <w:t>. This might be caused by an increased competition between plants for some limited resources.</w:t>
      </w:r>
    </w:p>
    <w:p w14:paraId="4586A318" w14:textId="77777777" w:rsidR="00E15E82" w:rsidRDefault="0030005B">
      <w:pPr>
        <w:rPr>
          <w:rFonts w:hint="eastAsia"/>
        </w:rPr>
      </w:pPr>
      <w:r>
        <w:rPr>
          <w:rFonts w:ascii="Times New Roman" w:hAnsi="Times New Roman"/>
        </w:rPr>
        <w:tab/>
      </w:r>
      <w:r>
        <w:commentReference w:id="211"/>
      </w:r>
      <w:r>
        <w:rPr>
          <w:rFonts w:ascii="Times New Roman" w:hAnsi="Times New Roman"/>
        </w:rPr>
        <w:t xml:space="preserve">If traits were better at predicting species success at higher elevations, as predicted in case of weak top-down control, we should see significant correlation between SLA and </w:t>
      </w:r>
      <w:commentRangeStart w:id="212"/>
      <w:proofErr w:type="gramStart"/>
      <w:r>
        <w:rPr>
          <w:rFonts w:ascii="Times New Roman" w:hAnsi="Times New Roman"/>
        </w:rPr>
        <w:t>Log(</w:t>
      </w:r>
      <w:proofErr w:type="spellStart"/>
      <w:proofErr w:type="gramEnd"/>
      <w:r>
        <w:rPr>
          <w:rFonts w:ascii="Times New Roman" w:hAnsi="Times New Roman"/>
        </w:rPr>
        <w:t>TotBio</w:t>
      </w:r>
      <w:proofErr w:type="spellEnd"/>
      <w:r>
        <w:rPr>
          <w:rFonts w:ascii="Times New Roman" w:hAnsi="Times New Roman"/>
        </w:rPr>
        <w:t>)</w:t>
      </w:r>
      <w:commentRangeEnd w:id="212"/>
      <w:r>
        <w:commentReference w:id="212"/>
      </w:r>
      <w:r>
        <w:rPr>
          <w:rFonts w:ascii="Times New Roman" w:hAnsi="Times New Roman"/>
        </w:rPr>
        <w:t xml:space="preserve"> at the control plot and our model fit measure (R</w:t>
      </w:r>
      <w:r>
        <w:rPr>
          <w:rFonts w:ascii="Times New Roman" w:hAnsi="Times New Roman"/>
          <w:vertAlign w:val="superscript"/>
        </w:rPr>
        <w:t>2</w:t>
      </w:r>
      <w:r>
        <w:rPr>
          <w:rFonts w:ascii="Times New Roman" w:hAnsi="Times New Roman"/>
        </w:rPr>
        <w:t>) should increase with the elevation</w:t>
      </w:r>
      <w:r>
        <w:commentReference w:id="213"/>
      </w:r>
      <w:r>
        <w:rPr>
          <w:rFonts w:ascii="Times New Roman" w:hAnsi="Times New Roman"/>
        </w:rPr>
        <w:t>. This trend is not present at all (</w:t>
      </w:r>
      <w:r>
        <w:commentReference w:id="214"/>
      </w:r>
      <w:r>
        <w:rPr>
          <w:rFonts w:ascii="Times New Roman" w:hAnsi="Times New Roman"/>
        </w:rPr>
        <w:t>). Instead, plants with lower SLA tend to have higher biomass irrespective of the elevation (</w:t>
      </w:r>
      <w:r>
        <w:commentReference w:id="215"/>
      </w:r>
      <w:r>
        <w:rPr>
          <w:rFonts w:ascii="Times New Roman" w:hAnsi="Times New Roman"/>
        </w:rPr>
        <w:t xml:space="preserve">). </w:t>
      </w:r>
    </w:p>
    <w:p w14:paraId="592BB073" w14:textId="77777777" w:rsidR="00E15E82" w:rsidRDefault="0030005B">
      <w:pPr>
        <w:rPr>
          <w:rFonts w:hint="eastAsia"/>
        </w:rPr>
      </w:pPr>
      <w:r>
        <w:rPr>
          <w:rFonts w:ascii="Times New Roman" w:hAnsi="Times New Roman"/>
        </w:rPr>
        <w:tab/>
        <w:t xml:space="preserve">In the more complex analysis, when we controlled for baseline (evaluated at the control plot) abundance, richness, site identity, trait plasticity (LRR SLA), and phylogeny we found rather limited effect of studied traits. Differential effects of elevation found only for the SLA and water content, at predator </w:t>
      </w:r>
      <w:proofErr w:type="gramStart"/>
      <w:r>
        <w:rPr>
          <w:rFonts w:ascii="Times New Roman" w:hAnsi="Times New Roman"/>
        </w:rPr>
        <w:t>an</w:t>
      </w:r>
      <w:proofErr w:type="gramEnd"/>
      <w:r>
        <w:rPr>
          <w:rFonts w:ascii="Times New Roman" w:hAnsi="Times New Roman"/>
        </w:rPr>
        <w:t xml:space="preserve"> P+H sites. It seems that the effects of insects are not trait mediated. SLA is a </w:t>
      </w:r>
      <w:r>
        <w:rPr>
          <w:rFonts w:ascii="Times New Roman" w:hAnsi="Times New Roman"/>
        </w:rPr>
        <w:lastRenderedPageBreak/>
        <w:t>moderately good predictor of insect herbivory (</w:t>
      </w:r>
      <w:proofErr w:type="spellStart"/>
      <w:r>
        <w:rPr>
          <w:rFonts w:ascii="Times New Roman" w:hAnsi="Times New Roman"/>
        </w:rPr>
        <w:t>Whitfeld</w:t>
      </w:r>
      <w:proofErr w:type="spellEnd"/>
      <w:r>
        <w:rPr>
          <w:rFonts w:ascii="Times New Roman" w:hAnsi="Times New Roman"/>
        </w:rPr>
        <w:t xml:space="preserve"> et al. 2012, Zhang et al. 2023). We also showed nonlinear trends in the relationship. In </w:t>
      </w:r>
      <w:proofErr w:type="spellStart"/>
      <w:r>
        <w:rPr>
          <w:rFonts w:ascii="Times New Roman" w:hAnsi="Times New Roman"/>
        </w:rPr>
        <w:t>Wanang</w:t>
      </w:r>
      <w:proofErr w:type="spellEnd"/>
      <w:r>
        <w:rPr>
          <w:rFonts w:ascii="Times New Roman" w:hAnsi="Times New Roman"/>
        </w:rPr>
        <w:t xml:space="preserve">, plants with average SLA will respond positively, or at least non-negatively. When we add herbivores to the </w:t>
      </w:r>
      <w:proofErr w:type="spellStart"/>
      <w:r>
        <w:rPr>
          <w:rFonts w:ascii="Times New Roman" w:hAnsi="Times New Roman"/>
        </w:rPr>
        <w:t>exclosure</w:t>
      </w:r>
      <w:proofErr w:type="spellEnd"/>
      <w:r>
        <w:rPr>
          <w:rFonts w:ascii="Times New Roman" w:hAnsi="Times New Roman"/>
        </w:rPr>
        <w:t xml:space="preserve">, their additional effect will affect water content, but not SLA. It will promote high water content plants in the </w:t>
      </w:r>
      <w:proofErr w:type="spellStart"/>
      <w:r>
        <w:rPr>
          <w:rFonts w:ascii="Times New Roman" w:hAnsi="Times New Roman"/>
        </w:rPr>
        <w:t>exclosure</w:t>
      </w:r>
      <w:proofErr w:type="spellEnd"/>
      <w:r>
        <w:rPr>
          <w:rFonts w:ascii="Times New Roman" w:hAnsi="Times New Roman"/>
        </w:rPr>
        <w:t xml:space="preserve"> with herbivores. Similar effect was also found for fungi. This is different in the mid, and high altitudes. There, for the predator removal treatment the relationship between biomass change and SLA has an opposite effect, and at the high altitude biomass change decreases linearly with SLA.</w:t>
      </w:r>
      <w:r>
        <w:commentReference w:id="216"/>
      </w:r>
    </w:p>
    <w:p w14:paraId="7C1D18B8" w14:textId="77777777" w:rsidR="00E15E82" w:rsidRDefault="0030005B">
      <w:pPr>
        <w:ind w:firstLine="720"/>
        <w:rPr>
          <w:rFonts w:hint="eastAsia"/>
        </w:rPr>
      </w:pPr>
      <w:r>
        <w:rPr>
          <w:rFonts w:ascii="Times New Roman" w:hAnsi="Times New Roman"/>
        </w:rPr>
        <w:t>At least for richness, density and diversity measures, patterns seem to be correlated with the local plant species richness at each sites: low species richness plots have stronger positive effects and high species richness site (</w:t>
      </w:r>
      <w:proofErr w:type="spellStart"/>
      <w:r>
        <w:rPr>
          <w:rFonts w:ascii="Times New Roman" w:hAnsi="Times New Roman"/>
        </w:rPr>
        <w:t>Numba</w:t>
      </w:r>
      <w:proofErr w:type="spellEnd"/>
      <w:r>
        <w:rPr>
          <w:rFonts w:ascii="Times New Roman" w:hAnsi="Times New Roman"/>
        </w:rPr>
        <w:t xml:space="preserve">, mid elevation) has weak to no effects. However, species richness was a poor predictor of a LRR at the level of individual gardens </w:t>
      </w:r>
      <w:commentRangeStart w:id="217"/>
      <w:r>
        <w:rPr>
          <w:rFonts w:ascii="Times New Roman" w:hAnsi="Times New Roman"/>
        </w:rPr>
        <w:t>()</w:t>
      </w:r>
      <w:commentRangeEnd w:id="217"/>
      <w:r>
        <w:commentReference w:id="217"/>
      </w:r>
      <w:r>
        <w:rPr>
          <w:rFonts w:ascii="Times New Roman" w:hAnsi="Times New Roman"/>
        </w:rPr>
        <w:t xml:space="preserve">. In case of strong bottom-up control, response of plant community to a treatment should not be correlated with its biomass or richness at the control plot. </w:t>
      </w:r>
      <w:r>
        <w:commentReference w:id="218"/>
      </w:r>
      <w:r>
        <w:rPr>
          <w:rFonts w:ascii="Times New Roman" w:hAnsi="Times New Roman"/>
        </w:rPr>
        <w:t>Whenever changes in community are driven by the initial community we should be able to explain much of the LRR effect based on the initial community composition (control plots). The direction and strength of the effects seems to be richness-related. This is another evidence for bottom-up control.</w:t>
      </w:r>
      <w:r>
        <w:commentReference w:id="219"/>
      </w:r>
    </w:p>
    <w:p w14:paraId="034A4F19" w14:textId="77777777" w:rsidR="00E15E82" w:rsidRDefault="0030005B">
      <w:pPr>
        <w:ind w:firstLine="720"/>
        <w:rPr>
          <w:rFonts w:hint="eastAsia"/>
        </w:rPr>
      </w:pPr>
      <w:r>
        <w:rPr>
          <w:rFonts w:ascii="Times New Roman" w:hAnsi="Times New Roman"/>
        </w:rPr>
        <w:t xml:space="preserve">In summary, the effects of insects and other biotic factors are weakest at the mid-elevation. The effects of herbivores and pathogenic fungi seem to affect trait community composition, but are absent at the mid altitude. High diversity of plants at the mid altitude reduces the effects of fungi and herbivores and top predators. Only there insects had negative effect on biomass, but increase in generalist abundance did not. The effect were most prevalent at the high elevation. There we got mostly positive effects of fungi, insect herbivores (both addition and removal) as well as tropic cascade of top-predators. Cascades seem to increase in strength at the highest elevation (and affect richness and diversity). </w:t>
      </w:r>
      <w:proofErr w:type="gramStart"/>
      <w:r>
        <w:rPr>
          <w:rFonts w:ascii="Times New Roman" w:hAnsi="Times New Roman"/>
        </w:rPr>
        <w:t>Birds</w:t>
      </w:r>
      <w:proofErr w:type="gramEnd"/>
      <w:r>
        <w:rPr>
          <w:rFonts w:ascii="Times New Roman" w:hAnsi="Times New Roman"/>
        </w:rPr>
        <w:t xml:space="preserve"> bats and ants somehow can affect arthropod predators, that releases insects from the pressure of their arthropod predators and this may have positive effect on plants. </w:t>
      </w:r>
      <w:r>
        <w:rPr>
          <w:rFonts w:ascii="Times New Roman" w:hAnsi="Times New Roman"/>
        </w:rPr>
        <w:lastRenderedPageBreak/>
        <w:t>There is also limited trait-mediation of the effects. Models suggest, that the initial and local conditions may modulate the strength of biotic factor</w:t>
      </w:r>
      <w:r>
        <w:commentReference w:id="220"/>
      </w:r>
      <w:r>
        <w:rPr>
          <w:rFonts w:ascii="Times New Roman" w:hAnsi="Times New Roman"/>
        </w:rPr>
        <w:t xml:space="preserve">s.  </w:t>
      </w:r>
    </w:p>
    <w:p w14:paraId="54C9161F" w14:textId="77777777" w:rsidR="00E15E82" w:rsidRDefault="0030005B">
      <w:pPr>
        <w:ind w:firstLine="720"/>
        <w:rPr>
          <w:rFonts w:ascii="Times New Roman" w:hAnsi="Times New Roman"/>
        </w:rPr>
      </w:pPr>
      <w:r>
        <w:br w:type="page"/>
      </w:r>
    </w:p>
    <w:p w14:paraId="41628B44" w14:textId="77777777" w:rsidR="00E15E82" w:rsidRDefault="0030005B">
      <w:pPr>
        <w:rPr>
          <w:rFonts w:hint="eastAsia"/>
        </w:rPr>
      </w:pPr>
      <w:r>
        <w:rPr>
          <w:rFonts w:ascii="Times New Roman" w:hAnsi="Times New Roman"/>
          <w:b/>
          <w:bCs/>
        </w:rPr>
        <w:lastRenderedPageBreak/>
        <w:t>Literature</w:t>
      </w:r>
    </w:p>
    <w:p w14:paraId="7C857EAD" w14:textId="77777777" w:rsidR="00E15E82" w:rsidRDefault="00E15E82">
      <w:pPr>
        <w:rPr>
          <w:rFonts w:hint="eastAsia"/>
        </w:rPr>
        <w:sectPr w:rsidR="00E15E82">
          <w:footerReference w:type="default" r:id="rId9"/>
          <w:pgSz w:w="11906" w:h="16838"/>
          <w:pgMar w:top="720" w:right="1134" w:bottom="1134" w:left="1134" w:header="0" w:footer="720" w:gutter="0"/>
          <w:cols w:space="720"/>
          <w:formProt w:val="0"/>
          <w:docGrid w:linePitch="600" w:charSpace="32768"/>
        </w:sectPr>
      </w:pPr>
    </w:p>
    <w:p w14:paraId="28599DEC" w14:textId="77777777" w:rsidR="00E15E82" w:rsidRDefault="0030005B">
      <w:pPr>
        <w:pStyle w:val="Bibliografia1"/>
        <w:rPr>
          <w:rFonts w:hint="eastAsia"/>
        </w:rPr>
      </w:pPr>
      <w:proofErr w:type="spellStart"/>
      <w:r>
        <w:t>Alberti</w:t>
      </w:r>
      <w:proofErr w:type="spellEnd"/>
      <w:r>
        <w:t xml:space="preserve">, J., E. S. Bakker, R. van Klink, H. </w:t>
      </w:r>
      <w:proofErr w:type="spellStart"/>
      <w:r>
        <w:t>Olff</w:t>
      </w:r>
      <w:proofErr w:type="spellEnd"/>
      <w:r>
        <w:t>, and C. Smit. 2017. Herbivore exclusion promotes a more stochastic plant community assembly in a natural grassland. Ecology 98:961–970.</w:t>
      </w:r>
    </w:p>
    <w:p w14:paraId="110C2FF1" w14:textId="77777777" w:rsidR="00E15E82" w:rsidRDefault="0030005B">
      <w:pPr>
        <w:pStyle w:val="Bibliografia1"/>
        <w:rPr>
          <w:rFonts w:hint="eastAsia"/>
        </w:rPr>
      </w:pPr>
      <w:proofErr w:type="spellStart"/>
      <w:r>
        <w:t>Bagchi</w:t>
      </w:r>
      <w:proofErr w:type="spellEnd"/>
      <w:r>
        <w:t xml:space="preserve">, R., R. E. Gallery, S. </w:t>
      </w:r>
      <w:proofErr w:type="spellStart"/>
      <w:r>
        <w:t>Gripenberg</w:t>
      </w:r>
      <w:proofErr w:type="spellEnd"/>
      <w:r>
        <w:t xml:space="preserve">, S. J. </w:t>
      </w:r>
      <w:proofErr w:type="spellStart"/>
      <w:r>
        <w:t>Gurr</w:t>
      </w:r>
      <w:proofErr w:type="spellEnd"/>
      <w:r>
        <w:t xml:space="preserve">, L. Narayan, C. E. Addis, R. P. </w:t>
      </w:r>
      <w:proofErr w:type="spellStart"/>
      <w:r>
        <w:t>Freckleton</w:t>
      </w:r>
      <w:proofErr w:type="spellEnd"/>
      <w:r>
        <w:t>, and O. T. Lewis. 2014. Pathogens and insect herbivores drive rainforest plant diversity and composition. Nature 506:85–88.</w:t>
      </w:r>
    </w:p>
    <w:p w14:paraId="1B97F5C9" w14:textId="77777777" w:rsidR="00E15E82" w:rsidRDefault="0030005B">
      <w:pPr>
        <w:pStyle w:val="Bibliografia1"/>
        <w:rPr>
          <w:rFonts w:hint="eastAsia"/>
        </w:rPr>
      </w:pPr>
      <w:r>
        <w:t xml:space="preserve">Barber, N. A., and R. J. Marquis. 2011. Light environment and the impacts of foliage quality on herbivorous insect attack and bird predation. </w:t>
      </w:r>
      <w:proofErr w:type="spellStart"/>
      <w:r>
        <w:t>Oecologia</w:t>
      </w:r>
      <w:proofErr w:type="spellEnd"/>
      <w:r>
        <w:t xml:space="preserve"> 166:401–409.</w:t>
      </w:r>
    </w:p>
    <w:p w14:paraId="2FBCF391" w14:textId="77777777" w:rsidR="00E15E82" w:rsidRDefault="0030005B">
      <w:pPr>
        <w:pStyle w:val="Bibliografia1"/>
        <w:rPr>
          <w:rFonts w:hint="eastAsia"/>
        </w:rPr>
      </w:pPr>
      <w:proofErr w:type="spellStart"/>
      <w:r>
        <w:t>Baselga</w:t>
      </w:r>
      <w:proofErr w:type="spellEnd"/>
      <w:r>
        <w:t>, A. 2017. Partitioning abundance-based multiple-site dissimilarity into components: balanced variation in abundance and abundance gradients. Methods in Ecology and Evolution 8:799–808.</w:t>
      </w:r>
    </w:p>
    <w:p w14:paraId="7ED8C974" w14:textId="77777777" w:rsidR="00E15E82" w:rsidRDefault="0030005B">
      <w:pPr>
        <w:pStyle w:val="Bibliografia1"/>
        <w:rPr>
          <w:rFonts w:hint="eastAsia"/>
        </w:rPr>
      </w:pPr>
      <w:r>
        <w:t xml:space="preserve">Chase, J. M., N. J. B. Kraft, K. G. Smith, M. </w:t>
      </w:r>
      <w:proofErr w:type="spellStart"/>
      <w:r>
        <w:t>Vellend</w:t>
      </w:r>
      <w:proofErr w:type="spellEnd"/>
      <w:r>
        <w:t>, and B. D. Inouye. 2011. Using null models to disentangle variation in community dissimilarity from variation in α-diversity. Ecosphere 2:art24.</w:t>
      </w:r>
    </w:p>
    <w:p w14:paraId="5DB567CB" w14:textId="77777777" w:rsidR="00E15E82" w:rsidRDefault="0030005B">
      <w:pPr>
        <w:pStyle w:val="Bibliografia1"/>
        <w:rPr>
          <w:rFonts w:hint="eastAsia"/>
        </w:rPr>
      </w:pPr>
      <w:proofErr w:type="spellStart"/>
      <w:r>
        <w:t>Comita</w:t>
      </w:r>
      <w:proofErr w:type="spellEnd"/>
      <w:r>
        <w:t>, L. S., and S. M. Stump. 2020. Natural Enemies and the Maintenance of Tropical Tree Diversity: Recent Insights and Implications for the Future of Biodiversity in a Changing World1. Annals of the Missouri Botanical Garden 105:377–392.</w:t>
      </w:r>
    </w:p>
    <w:p w14:paraId="135BABF1" w14:textId="77777777" w:rsidR="00E15E82" w:rsidRDefault="0030005B">
      <w:pPr>
        <w:pStyle w:val="Bibliografia1"/>
        <w:rPr>
          <w:rFonts w:hint="eastAsia"/>
        </w:rPr>
      </w:pPr>
      <w:proofErr w:type="spellStart"/>
      <w:r>
        <w:t>Freckleton</w:t>
      </w:r>
      <w:proofErr w:type="spellEnd"/>
      <w:r>
        <w:t>, R. P., and O. T. Lewis. 2006. Pathogens, density dependence and the coexistence of tropical trees. Proceedings. Biological Sciences 273:2909–2916.</w:t>
      </w:r>
    </w:p>
    <w:p w14:paraId="3EE0042F" w14:textId="77777777" w:rsidR="00E15E82" w:rsidRDefault="0030005B">
      <w:pPr>
        <w:pStyle w:val="Bibliografia1"/>
        <w:rPr>
          <w:rFonts w:hint="eastAsia"/>
        </w:rPr>
      </w:pPr>
      <w:proofErr w:type="spellStart"/>
      <w:r>
        <w:t>Gripenberg</w:t>
      </w:r>
      <w:proofErr w:type="spellEnd"/>
      <w:r>
        <w:t xml:space="preserve">, S., R. </w:t>
      </w:r>
      <w:proofErr w:type="spellStart"/>
      <w:r>
        <w:t>Bagchi</w:t>
      </w:r>
      <w:proofErr w:type="spellEnd"/>
      <w:r>
        <w:t xml:space="preserve">, R. E. Gallery, R. P. </w:t>
      </w:r>
      <w:proofErr w:type="spellStart"/>
      <w:r>
        <w:t>Freckleton</w:t>
      </w:r>
      <w:proofErr w:type="spellEnd"/>
      <w:r>
        <w:t xml:space="preserve">, L. Narayan, and O. T. Lewis. 2014. Testing for enemy-mediated density-dependence in the mortality of seedlings: field experiments with five Neotropical tree species. </w:t>
      </w:r>
      <w:proofErr w:type="spellStart"/>
      <w:r>
        <w:t>Oikos</w:t>
      </w:r>
      <w:proofErr w:type="spellEnd"/>
      <w:r>
        <w:t xml:space="preserve"> 123:185–193.</w:t>
      </w:r>
    </w:p>
    <w:p w14:paraId="330D4B6D" w14:textId="77777777" w:rsidR="00E15E82" w:rsidRDefault="0030005B">
      <w:pPr>
        <w:pStyle w:val="Bibliografia1"/>
        <w:rPr>
          <w:rFonts w:hint="eastAsia"/>
        </w:rPr>
      </w:pPr>
      <w:proofErr w:type="spellStart"/>
      <w:r>
        <w:t>Homeier</w:t>
      </w:r>
      <w:proofErr w:type="spellEnd"/>
      <w:r>
        <w:t xml:space="preserve">, J., T. </w:t>
      </w:r>
      <w:proofErr w:type="spellStart"/>
      <w:r>
        <w:t>Seeler</w:t>
      </w:r>
      <w:proofErr w:type="spellEnd"/>
      <w:r>
        <w:t xml:space="preserve">, K. </w:t>
      </w:r>
      <w:proofErr w:type="spellStart"/>
      <w:r>
        <w:t>Pierick</w:t>
      </w:r>
      <w:proofErr w:type="spellEnd"/>
      <w:r>
        <w:t xml:space="preserve">, and C. </w:t>
      </w:r>
      <w:proofErr w:type="spellStart"/>
      <w:r>
        <w:t>Leuschner</w:t>
      </w:r>
      <w:proofErr w:type="spellEnd"/>
      <w:r>
        <w:t>. 2021. Leaf trait variation in species-rich tropical Andean forests. Scientific Reports 11:9993.</w:t>
      </w:r>
    </w:p>
    <w:p w14:paraId="201371F6" w14:textId="77777777" w:rsidR="00E15E82" w:rsidRDefault="0030005B">
      <w:pPr>
        <w:pStyle w:val="Bibliografia1"/>
        <w:rPr>
          <w:rFonts w:hint="eastAsia"/>
        </w:rPr>
      </w:pPr>
      <w:proofErr w:type="spellStart"/>
      <w:r>
        <w:t>Houska</w:t>
      </w:r>
      <w:proofErr w:type="spellEnd"/>
      <w:r>
        <w:t xml:space="preserve"> </w:t>
      </w:r>
      <w:proofErr w:type="spellStart"/>
      <w:r>
        <w:t>Tahadlova</w:t>
      </w:r>
      <w:proofErr w:type="spellEnd"/>
      <w:r>
        <w:t xml:space="preserve">, M., O. </w:t>
      </w:r>
      <w:proofErr w:type="spellStart"/>
      <w:r>
        <w:t>Mottl</w:t>
      </w:r>
      <w:proofErr w:type="spellEnd"/>
      <w:r>
        <w:t xml:space="preserve">, L. R. Jorge, B. </w:t>
      </w:r>
      <w:proofErr w:type="spellStart"/>
      <w:r>
        <w:t>Koane</w:t>
      </w:r>
      <w:proofErr w:type="spellEnd"/>
      <w:r>
        <w:t xml:space="preserve">, V. Novotny, and K. Sam. 2023. Trophic cascades in tropical rainforests: Effects of vertebrate predator exclusion on arthropods and plants in Papua New Guinea. </w:t>
      </w:r>
      <w:proofErr w:type="spellStart"/>
      <w:r>
        <w:t>Biotropica</w:t>
      </w:r>
      <w:proofErr w:type="spellEnd"/>
      <w:r>
        <w:t xml:space="preserve"> 55:70–80.</w:t>
      </w:r>
    </w:p>
    <w:p w14:paraId="2507AA48" w14:textId="77777777" w:rsidR="00E15E82" w:rsidRDefault="0030005B">
      <w:pPr>
        <w:pStyle w:val="Bibliografia1"/>
        <w:rPr>
          <w:rFonts w:hint="eastAsia"/>
        </w:rPr>
      </w:pPr>
      <w:r>
        <w:t xml:space="preserve">Islam, T., M. Hamid, I. A. </w:t>
      </w:r>
      <w:proofErr w:type="spellStart"/>
      <w:r>
        <w:t>Nawchoo</w:t>
      </w:r>
      <w:proofErr w:type="spellEnd"/>
      <w:r>
        <w:t xml:space="preserve">, and A. A. </w:t>
      </w:r>
      <w:proofErr w:type="spellStart"/>
      <w:r>
        <w:t>Khuroo</w:t>
      </w:r>
      <w:proofErr w:type="spellEnd"/>
      <w:r>
        <w:t xml:space="preserve">. 2024. Leaf functional traits vary among growth forms and vegetation zones in the Himalaya. Science of </w:t>
      </w:r>
      <w:proofErr w:type="gramStart"/>
      <w:r>
        <w:t>The</w:t>
      </w:r>
      <w:proofErr w:type="gramEnd"/>
      <w:r>
        <w:t xml:space="preserve"> Total Environment 906:167274.</w:t>
      </w:r>
    </w:p>
    <w:p w14:paraId="321C63AC" w14:textId="77777777" w:rsidR="00E15E82" w:rsidRDefault="0030005B">
      <w:pPr>
        <w:pStyle w:val="Bibliografia1"/>
        <w:rPr>
          <w:rFonts w:hint="eastAsia"/>
        </w:rPr>
      </w:pPr>
      <w:proofErr w:type="spellStart"/>
      <w:r>
        <w:lastRenderedPageBreak/>
        <w:t>Jia</w:t>
      </w:r>
      <w:proofErr w:type="spellEnd"/>
      <w:r>
        <w:t xml:space="preserve">, S., X. Wang, Z. Yuan, F. Lin, J. Ye, G. Lin, Z. </w:t>
      </w:r>
      <w:proofErr w:type="spellStart"/>
      <w:r>
        <w:t>Hao</w:t>
      </w:r>
      <w:proofErr w:type="spellEnd"/>
      <w:r>
        <w:t xml:space="preserve">, and R. </w:t>
      </w:r>
      <w:proofErr w:type="spellStart"/>
      <w:r>
        <w:t>Bagchi</w:t>
      </w:r>
      <w:proofErr w:type="spellEnd"/>
      <w:r>
        <w:t>. 2020. Tree species traits affect which natural enemies drive the Janzen-Connell effect in a temperate forest. Nature Communications 11:286.</w:t>
      </w:r>
    </w:p>
    <w:p w14:paraId="06289D52" w14:textId="77777777" w:rsidR="00E15E82" w:rsidRDefault="0030005B">
      <w:pPr>
        <w:pStyle w:val="Bibliografia1"/>
        <w:rPr>
          <w:rFonts w:hint="eastAsia"/>
        </w:rPr>
      </w:pPr>
      <w:proofErr w:type="spellStart"/>
      <w:r>
        <w:t>Kergunteuil</w:t>
      </w:r>
      <w:proofErr w:type="spellEnd"/>
      <w:r>
        <w:t xml:space="preserve">, A., G. </w:t>
      </w:r>
      <w:proofErr w:type="spellStart"/>
      <w:r>
        <w:t>Röder</w:t>
      </w:r>
      <w:proofErr w:type="spellEnd"/>
      <w:r>
        <w:t xml:space="preserve">, and S. </w:t>
      </w:r>
      <w:proofErr w:type="spellStart"/>
      <w:r>
        <w:t>Rasmann</w:t>
      </w:r>
      <w:proofErr w:type="spellEnd"/>
      <w:r>
        <w:t>. 2019. Environmental gradients and the evolution of tri-trophic interactions. Ecology Letters 22:292–301.</w:t>
      </w:r>
    </w:p>
    <w:p w14:paraId="5F28127A" w14:textId="77777777" w:rsidR="00E15E82" w:rsidRDefault="0030005B">
      <w:pPr>
        <w:pStyle w:val="Bibliografia1"/>
        <w:rPr>
          <w:rFonts w:hint="eastAsia"/>
        </w:rPr>
      </w:pPr>
      <w:r>
        <w:t xml:space="preserve">Kleinschmidt, S., W. </w:t>
      </w:r>
      <w:proofErr w:type="spellStart"/>
      <w:r>
        <w:t>Wanek</w:t>
      </w:r>
      <w:proofErr w:type="spellEnd"/>
      <w:r>
        <w:t xml:space="preserve">, F. </w:t>
      </w:r>
      <w:proofErr w:type="spellStart"/>
      <w:r>
        <w:t>Kreinecker</w:t>
      </w:r>
      <w:proofErr w:type="spellEnd"/>
      <w:r>
        <w:t xml:space="preserve">, D. Hackl, D. </w:t>
      </w:r>
      <w:proofErr w:type="spellStart"/>
      <w:r>
        <w:t>Jenking</w:t>
      </w:r>
      <w:proofErr w:type="spellEnd"/>
      <w:r>
        <w:t xml:space="preserve">, A. </w:t>
      </w:r>
      <w:proofErr w:type="spellStart"/>
      <w:r>
        <w:t>Weissenhofer</w:t>
      </w:r>
      <w:proofErr w:type="spellEnd"/>
      <w:r>
        <w:t xml:space="preserve">, and P. </w:t>
      </w:r>
      <w:proofErr w:type="spellStart"/>
      <w:r>
        <w:t>Hietz</w:t>
      </w:r>
      <w:proofErr w:type="spellEnd"/>
      <w:r>
        <w:t>. 2020. Successional habitat filtering of rainforest trees is explained by potential growth more than by functional traits. Functional Ecology 34:1438–1447.</w:t>
      </w:r>
    </w:p>
    <w:p w14:paraId="1F59BB4C" w14:textId="77777777" w:rsidR="00E15E82" w:rsidRDefault="0030005B">
      <w:pPr>
        <w:pStyle w:val="Bibliografia1"/>
        <w:rPr>
          <w:rFonts w:hint="eastAsia"/>
        </w:rPr>
      </w:pPr>
      <w:r>
        <w:t xml:space="preserve">Kobe, R. K., and C. F. </w:t>
      </w:r>
      <w:proofErr w:type="spellStart"/>
      <w:r>
        <w:t>Vriesendorp</w:t>
      </w:r>
      <w:proofErr w:type="spellEnd"/>
      <w:r>
        <w:t>. 2011. Conspecific density dependence in seedlings varies with species shade tolerance in a wet tropical forest. Ecology Letters 14:503–510.</w:t>
      </w:r>
    </w:p>
    <w:p w14:paraId="50731871" w14:textId="77777777" w:rsidR="00E15E82" w:rsidRDefault="0030005B">
      <w:pPr>
        <w:pStyle w:val="Bibliografia1"/>
        <w:rPr>
          <w:rFonts w:hint="eastAsia"/>
        </w:rPr>
      </w:pPr>
      <w:proofErr w:type="spellStart"/>
      <w:r>
        <w:t>Krishnadas</w:t>
      </w:r>
      <w:proofErr w:type="spellEnd"/>
      <w:r>
        <w:t xml:space="preserve">, M., R. </w:t>
      </w:r>
      <w:proofErr w:type="spellStart"/>
      <w:r>
        <w:t>Bagchi</w:t>
      </w:r>
      <w:proofErr w:type="spellEnd"/>
      <w:r>
        <w:t xml:space="preserve">, S. </w:t>
      </w:r>
      <w:proofErr w:type="spellStart"/>
      <w:r>
        <w:t>Sridhara</w:t>
      </w:r>
      <w:proofErr w:type="spellEnd"/>
      <w:r>
        <w:t xml:space="preserve">, and L. S. </w:t>
      </w:r>
      <w:proofErr w:type="spellStart"/>
      <w:r>
        <w:t>Comita</w:t>
      </w:r>
      <w:proofErr w:type="spellEnd"/>
      <w:r>
        <w:t>. 2018. Weaker plant-enemy interactions decrease tree seedling diversity with edge-effects in a fragmented tropical forest. Nature Communications 9.</w:t>
      </w:r>
    </w:p>
    <w:p w14:paraId="6A7D8BFA" w14:textId="77777777" w:rsidR="00E15E82" w:rsidRDefault="0030005B">
      <w:pPr>
        <w:pStyle w:val="Bibliografia1"/>
        <w:rPr>
          <w:rFonts w:hint="eastAsia"/>
        </w:rPr>
      </w:pPr>
      <w:r>
        <w:t xml:space="preserve">Lai, H. R., D. Craven, J. S. Hall, F. K. C. Hui, and M. van </w:t>
      </w:r>
      <w:proofErr w:type="spellStart"/>
      <w:r>
        <w:t>Breugel</w:t>
      </w:r>
      <w:proofErr w:type="spellEnd"/>
      <w:r>
        <w:t>. 2021. Successional syndromes of saplings in tropical secondary forests emerge from environment-dependent trait–demography relationships. Ecology Letters 24:1776–1787.</w:t>
      </w:r>
    </w:p>
    <w:p w14:paraId="6D6FE95B" w14:textId="77777777" w:rsidR="00E15E82" w:rsidRDefault="0030005B">
      <w:pPr>
        <w:pStyle w:val="Bibliografia1"/>
        <w:rPr>
          <w:rFonts w:hint="eastAsia"/>
        </w:rPr>
      </w:pPr>
      <w:r>
        <w:t>Letourneau, D. K., L. A. Dyer, and G. V. C. 2004. Indirect Effects of a Top Predator on a Rain Forest Understory Plant Community. Ecology 85:2144–2152.</w:t>
      </w:r>
    </w:p>
    <w:p w14:paraId="79584BB4" w14:textId="77777777" w:rsidR="00E15E82" w:rsidRDefault="0030005B">
      <w:pPr>
        <w:pStyle w:val="Bibliografia1"/>
        <w:rPr>
          <w:rFonts w:hint="eastAsia"/>
        </w:rPr>
      </w:pPr>
      <w:proofErr w:type="spellStart"/>
      <w:r>
        <w:t>Longino</w:t>
      </w:r>
      <w:proofErr w:type="spellEnd"/>
      <w:r>
        <w:t xml:space="preserve">, J. T., M. G. </w:t>
      </w:r>
      <w:proofErr w:type="spellStart"/>
      <w:r>
        <w:t>Branstetter</w:t>
      </w:r>
      <w:proofErr w:type="spellEnd"/>
      <w:r>
        <w:t xml:space="preserve">, and P. S. Ward. 2019. Ant diversity patterns across tropical elevation gradients: effects of sampling method and </w:t>
      </w:r>
      <w:proofErr w:type="spellStart"/>
      <w:r>
        <w:t>subcommunity</w:t>
      </w:r>
      <w:proofErr w:type="spellEnd"/>
      <w:r>
        <w:t>. Ecosphere 10:e02798.</w:t>
      </w:r>
    </w:p>
    <w:p w14:paraId="4B5D3E23" w14:textId="77777777" w:rsidR="00E15E82" w:rsidRDefault="0030005B">
      <w:pPr>
        <w:pStyle w:val="Bibliografia1"/>
        <w:rPr>
          <w:rFonts w:hint="eastAsia"/>
        </w:rPr>
      </w:pPr>
      <w:proofErr w:type="spellStart"/>
      <w:r>
        <w:t>Martínez</w:t>
      </w:r>
      <w:proofErr w:type="spellEnd"/>
      <w:r>
        <w:t>-Garza, C., V. Peña, M. Ricker, A. Campos, and H. F. Howe. 2005. Restoring tropical biodiversity: Leaf traits predict growth and survival of late-successional trees in early-successional environments. Forest Ecology and Management 217:365–379.</w:t>
      </w:r>
    </w:p>
    <w:p w14:paraId="5325A765" w14:textId="77777777" w:rsidR="00E15E82" w:rsidRDefault="0030005B">
      <w:pPr>
        <w:pStyle w:val="Bibliografia1"/>
        <w:rPr>
          <w:rFonts w:hint="eastAsia"/>
        </w:rPr>
      </w:pPr>
      <w:proofErr w:type="spellStart"/>
      <w:r>
        <w:t>Mudrák</w:t>
      </w:r>
      <w:proofErr w:type="spellEnd"/>
      <w:r>
        <w:t xml:space="preserve">, O., J. </w:t>
      </w:r>
      <w:proofErr w:type="spellStart"/>
      <w:r>
        <w:t>Doležal</w:t>
      </w:r>
      <w:proofErr w:type="spellEnd"/>
      <w:r>
        <w:t xml:space="preserve">, and J. </w:t>
      </w:r>
      <w:proofErr w:type="spellStart"/>
      <w:r>
        <w:t>Frouz</w:t>
      </w:r>
      <w:proofErr w:type="spellEnd"/>
      <w:r>
        <w:t>. 2016. Initial species composition predicts the progress in the spontaneous succession on post-mining sites. Ecological Engineering 95:665–670.</w:t>
      </w:r>
    </w:p>
    <w:p w14:paraId="6693AFFF" w14:textId="77777777" w:rsidR="00E15E82" w:rsidRDefault="0030005B">
      <w:pPr>
        <w:pStyle w:val="Bibliografia1"/>
        <w:rPr>
          <w:rFonts w:hint="eastAsia"/>
        </w:rPr>
      </w:pPr>
      <w:proofErr w:type="spellStart"/>
      <w:r>
        <w:t>Oksanen</w:t>
      </w:r>
      <w:proofErr w:type="spellEnd"/>
      <w:r>
        <w:t xml:space="preserve">, J., F. G. Blanchet, M. Friendly, R. </w:t>
      </w:r>
      <w:proofErr w:type="spellStart"/>
      <w:r>
        <w:t>Kindt</w:t>
      </w:r>
      <w:proofErr w:type="spellEnd"/>
      <w:r>
        <w:t xml:space="preserve">, P. Legendre, D. McGlinn, P. R. Minchin, R. B. O’Hara, G. L. Simpson, P. </w:t>
      </w:r>
      <w:proofErr w:type="spellStart"/>
      <w:r>
        <w:t>Solymos</w:t>
      </w:r>
      <w:proofErr w:type="spellEnd"/>
      <w:r>
        <w:t xml:space="preserve">, M. H. H. Stevens, E. </w:t>
      </w:r>
      <w:proofErr w:type="spellStart"/>
      <w:r>
        <w:t>Szoecs</w:t>
      </w:r>
      <w:proofErr w:type="spellEnd"/>
      <w:r>
        <w:t xml:space="preserve">, and H. Wagner. 2019, May 12. </w:t>
      </w:r>
      <w:proofErr w:type="gramStart"/>
      <w:r>
        <w:t>vegan</w:t>
      </w:r>
      <w:proofErr w:type="gramEnd"/>
      <w:r>
        <w:t>: Community Ecology Package.</w:t>
      </w:r>
    </w:p>
    <w:p w14:paraId="4AD3AF77" w14:textId="77777777" w:rsidR="00E15E82" w:rsidRDefault="0030005B">
      <w:pPr>
        <w:pStyle w:val="Bibliografia1"/>
        <w:rPr>
          <w:rFonts w:hint="eastAsia"/>
        </w:rPr>
      </w:pPr>
      <w:proofErr w:type="spellStart"/>
      <w:r>
        <w:lastRenderedPageBreak/>
        <w:t>Osone</w:t>
      </w:r>
      <w:proofErr w:type="spellEnd"/>
      <w:r>
        <w:t xml:space="preserve">, Y., A. Ishida, and M. Tateno. 2008. Correlation between relative growth rate and specific leaf area requires associations of specific leaf area with nitrogen absorption rate of roots. The New </w:t>
      </w:r>
      <w:proofErr w:type="spellStart"/>
      <w:r>
        <w:t>Phytologist</w:t>
      </w:r>
      <w:proofErr w:type="spellEnd"/>
      <w:r>
        <w:t xml:space="preserve"> 179:417–427.</w:t>
      </w:r>
    </w:p>
    <w:p w14:paraId="35FF3C4D" w14:textId="77777777" w:rsidR="00E15E82" w:rsidRDefault="0030005B">
      <w:pPr>
        <w:pStyle w:val="Bibliografia1"/>
        <w:rPr>
          <w:rFonts w:hint="eastAsia"/>
        </w:rPr>
      </w:pPr>
      <w:proofErr w:type="spellStart"/>
      <w:r>
        <w:t>Rasmann</w:t>
      </w:r>
      <w:proofErr w:type="spellEnd"/>
      <w:r>
        <w:t xml:space="preserve">, S., L. </w:t>
      </w:r>
      <w:proofErr w:type="spellStart"/>
      <w:r>
        <w:t>Pellissier</w:t>
      </w:r>
      <w:proofErr w:type="spellEnd"/>
      <w:r>
        <w:t xml:space="preserve">, E. </w:t>
      </w:r>
      <w:proofErr w:type="spellStart"/>
      <w:r>
        <w:t>Defossez</w:t>
      </w:r>
      <w:proofErr w:type="spellEnd"/>
      <w:r>
        <w:t xml:space="preserve">, H. </w:t>
      </w:r>
      <w:proofErr w:type="spellStart"/>
      <w:r>
        <w:t>Jactel</w:t>
      </w:r>
      <w:proofErr w:type="spellEnd"/>
      <w:r>
        <w:t>, and G. Kunstler. 2014. Climate-driven change in plant–insect interactions along elevation gradients. Functional Ecology 28:46–54.</w:t>
      </w:r>
    </w:p>
    <w:p w14:paraId="1BB9282C" w14:textId="77777777" w:rsidR="00E15E82" w:rsidRDefault="0030005B">
      <w:pPr>
        <w:pStyle w:val="Bibliografia1"/>
        <w:rPr>
          <w:rFonts w:hint="eastAsia"/>
        </w:rPr>
      </w:pPr>
      <w:r>
        <w:t>Rodríguez-</w:t>
      </w:r>
      <w:proofErr w:type="spellStart"/>
      <w:r>
        <w:t>Castañeda</w:t>
      </w:r>
      <w:proofErr w:type="spellEnd"/>
      <w:r>
        <w:t xml:space="preserve">, G., L. A. Dyer, G. </w:t>
      </w:r>
      <w:proofErr w:type="spellStart"/>
      <w:r>
        <w:t>Brehm</w:t>
      </w:r>
      <w:proofErr w:type="spellEnd"/>
      <w:r>
        <w:t xml:space="preserve">, H. </w:t>
      </w:r>
      <w:proofErr w:type="spellStart"/>
      <w:r>
        <w:t>Connahs</w:t>
      </w:r>
      <w:proofErr w:type="spellEnd"/>
      <w:r>
        <w:t xml:space="preserve">, R. E. </w:t>
      </w:r>
      <w:proofErr w:type="spellStart"/>
      <w:r>
        <w:t>Forkner</w:t>
      </w:r>
      <w:proofErr w:type="spellEnd"/>
      <w:r>
        <w:t>, and T. R. Walla. 2010. Tropical forests are not flat: how mountains affect herbivore diversity. Ecology Letters 13:1348–1357.</w:t>
      </w:r>
    </w:p>
    <w:p w14:paraId="2946DD6D" w14:textId="77777777" w:rsidR="00E15E82" w:rsidRDefault="0030005B">
      <w:pPr>
        <w:pStyle w:val="Bibliografia1"/>
        <w:rPr>
          <w:rFonts w:hint="eastAsia"/>
        </w:rPr>
      </w:pPr>
      <w:proofErr w:type="spellStart"/>
      <w:r>
        <w:t>Roslin</w:t>
      </w:r>
      <w:proofErr w:type="spellEnd"/>
      <w:r>
        <w:t xml:space="preserve">, T., B. Hardwick, V. Novotny, W. K. </w:t>
      </w:r>
      <w:proofErr w:type="spellStart"/>
      <w:r>
        <w:t>Petry</w:t>
      </w:r>
      <w:proofErr w:type="spellEnd"/>
      <w:r>
        <w:t xml:space="preserve">, N. R. Andrew, A. </w:t>
      </w:r>
      <w:proofErr w:type="spellStart"/>
      <w:r>
        <w:t>Asmus</w:t>
      </w:r>
      <w:proofErr w:type="spellEnd"/>
      <w:r>
        <w:t xml:space="preserve">, I. C. Barrio, Y. Basset, A. L. </w:t>
      </w:r>
      <w:proofErr w:type="spellStart"/>
      <w:r>
        <w:t>Boesing</w:t>
      </w:r>
      <w:proofErr w:type="spellEnd"/>
      <w:r>
        <w:t xml:space="preserve">, T. C. </w:t>
      </w:r>
      <w:proofErr w:type="spellStart"/>
      <w:r>
        <w:t>Bonebrake</w:t>
      </w:r>
      <w:proofErr w:type="spellEnd"/>
      <w:r>
        <w:t xml:space="preserve">, E. K. Cameron, W. </w:t>
      </w:r>
      <w:proofErr w:type="spellStart"/>
      <w:r>
        <w:t>Dáttilo</w:t>
      </w:r>
      <w:proofErr w:type="spellEnd"/>
      <w:r>
        <w:t xml:space="preserve">, D. A. </w:t>
      </w:r>
      <w:proofErr w:type="spellStart"/>
      <w:r>
        <w:t>Donoso</w:t>
      </w:r>
      <w:proofErr w:type="spellEnd"/>
      <w:r>
        <w:t xml:space="preserve">, P. </w:t>
      </w:r>
      <w:proofErr w:type="spellStart"/>
      <w:r>
        <w:t>Drozd</w:t>
      </w:r>
      <w:proofErr w:type="spellEnd"/>
      <w:r>
        <w:t xml:space="preserve">, C. L. Gray, D. S. </w:t>
      </w:r>
      <w:proofErr w:type="spellStart"/>
      <w:r>
        <w:t>Hik</w:t>
      </w:r>
      <w:proofErr w:type="spellEnd"/>
      <w:r>
        <w:t xml:space="preserve">, S. J. Hill, T. Hopkins, S. Huang, B. </w:t>
      </w:r>
      <w:proofErr w:type="spellStart"/>
      <w:r>
        <w:t>Koane</w:t>
      </w:r>
      <w:proofErr w:type="spellEnd"/>
      <w:r>
        <w:t xml:space="preserve">, B. Laird-Hopkins, L. </w:t>
      </w:r>
      <w:proofErr w:type="spellStart"/>
      <w:r>
        <w:t>Laukkanen</w:t>
      </w:r>
      <w:proofErr w:type="spellEnd"/>
      <w:r>
        <w:t xml:space="preserve">, O. T. Lewis, S. Milne, I. </w:t>
      </w:r>
      <w:proofErr w:type="spellStart"/>
      <w:r>
        <w:t>Mwesige</w:t>
      </w:r>
      <w:proofErr w:type="spellEnd"/>
      <w:r>
        <w:t xml:space="preserve">, A. Nakamura, C. S. Nell, E. Nichols, A. </w:t>
      </w:r>
      <w:proofErr w:type="spellStart"/>
      <w:r>
        <w:t>Prokurat</w:t>
      </w:r>
      <w:proofErr w:type="spellEnd"/>
      <w:r>
        <w:t xml:space="preserve">, K. Sam, N. M. Schmidt, A. Slade, V. Slade, A. </w:t>
      </w:r>
      <w:proofErr w:type="spellStart"/>
      <w:r>
        <w:t>Suchanková</w:t>
      </w:r>
      <w:proofErr w:type="spellEnd"/>
      <w:r>
        <w:t xml:space="preserve">, T. </w:t>
      </w:r>
      <w:proofErr w:type="spellStart"/>
      <w:r>
        <w:t>Teder</w:t>
      </w:r>
      <w:proofErr w:type="spellEnd"/>
      <w:r>
        <w:t xml:space="preserve">, S. van </w:t>
      </w:r>
      <w:proofErr w:type="spellStart"/>
      <w:r>
        <w:t>Nouhuys</w:t>
      </w:r>
      <w:proofErr w:type="spellEnd"/>
      <w:r>
        <w:t xml:space="preserve">, V. </w:t>
      </w:r>
      <w:proofErr w:type="spellStart"/>
      <w:r>
        <w:t>Vandvik</w:t>
      </w:r>
      <w:proofErr w:type="spellEnd"/>
      <w:r>
        <w:t xml:space="preserve">, A. </w:t>
      </w:r>
      <w:proofErr w:type="spellStart"/>
      <w:r>
        <w:t>Weissflog</w:t>
      </w:r>
      <w:proofErr w:type="spellEnd"/>
      <w:r>
        <w:t xml:space="preserve">, V. </w:t>
      </w:r>
      <w:proofErr w:type="spellStart"/>
      <w:r>
        <w:t>Zhukovich</w:t>
      </w:r>
      <w:proofErr w:type="spellEnd"/>
      <w:r>
        <w:t>, and E. M. Slade. 2017. Higher predation risk for insect prey at low latitudes and elevations. Science 356:742–744.</w:t>
      </w:r>
    </w:p>
    <w:p w14:paraId="1EA97657" w14:textId="77777777" w:rsidR="00E15E82" w:rsidRDefault="0030005B">
      <w:pPr>
        <w:pStyle w:val="Bibliografia1"/>
        <w:rPr>
          <w:rFonts w:hint="eastAsia"/>
        </w:rPr>
      </w:pPr>
      <w:r>
        <w:t xml:space="preserve">Sam, K., B. </w:t>
      </w:r>
      <w:proofErr w:type="spellStart"/>
      <w:r>
        <w:t>Koane</w:t>
      </w:r>
      <w:proofErr w:type="spellEnd"/>
      <w:r>
        <w:t xml:space="preserve">, D. C. </w:t>
      </w:r>
      <w:proofErr w:type="spellStart"/>
      <w:r>
        <w:t>Bardos</w:t>
      </w:r>
      <w:proofErr w:type="spellEnd"/>
      <w:r>
        <w:t xml:space="preserve">, S. </w:t>
      </w:r>
      <w:proofErr w:type="spellStart"/>
      <w:r>
        <w:t>Jeppy</w:t>
      </w:r>
      <w:proofErr w:type="spellEnd"/>
      <w:r>
        <w:t xml:space="preserve">, and V. Novotny. 2019. Species richness of birds along a complete rain forest </w:t>
      </w:r>
      <w:proofErr w:type="spellStart"/>
      <w:r>
        <w:t>elevational</w:t>
      </w:r>
      <w:proofErr w:type="spellEnd"/>
      <w:r>
        <w:t xml:space="preserve"> gradient in the tropics: Habitat complexity and food resources matter. Journal of Biogeography 46:279–290.</w:t>
      </w:r>
    </w:p>
    <w:p w14:paraId="662DB5FA" w14:textId="77777777" w:rsidR="00E15E82" w:rsidRDefault="0030005B">
      <w:pPr>
        <w:pStyle w:val="Bibliografia1"/>
        <w:rPr>
          <w:rFonts w:hint="eastAsia"/>
        </w:rPr>
      </w:pPr>
      <w:r>
        <w:t xml:space="preserve">Sam, K., B. </w:t>
      </w:r>
      <w:proofErr w:type="spellStart"/>
      <w:r>
        <w:t>Koane</w:t>
      </w:r>
      <w:proofErr w:type="spellEnd"/>
      <w:r>
        <w:t xml:space="preserve">, and V. Novotny. 2015. Herbivore damage increases avian and ant predation of caterpillars on trees along a complete </w:t>
      </w:r>
      <w:proofErr w:type="spellStart"/>
      <w:r>
        <w:t>elevational</w:t>
      </w:r>
      <w:proofErr w:type="spellEnd"/>
      <w:r>
        <w:t xml:space="preserve"> forest gradient in Papua New Guinea. </w:t>
      </w:r>
      <w:proofErr w:type="spellStart"/>
      <w:r>
        <w:t>Ecography</w:t>
      </w:r>
      <w:proofErr w:type="spellEnd"/>
      <w:r>
        <w:t xml:space="preserve"> 38:293–300.</w:t>
      </w:r>
    </w:p>
    <w:p w14:paraId="02AB37E0" w14:textId="77777777" w:rsidR="00E15E82" w:rsidRDefault="0030005B">
      <w:pPr>
        <w:pStyle w:val="Bibliografia1"/>
        <w:rPr>
          <w:rFonts w:hint="eastAsia"/>
        </w:rPr>
      </w:pPr>
      <w:r>
        <w:t>Schmitz, O. J. 2010. Resolving Ecosystem Complexity (MPB-47). Princeton University Press.</w:t>
      </w:r>
    </w:p>
    <w:p w14:paraId="7D8B501B" w14:textId="77777777" w:rsidR="00E15E82" w:rsidRDefault="0030005B">
      <w:pPr>
        <w:pStyle w:val="Bibliografia1"/>
        <w:rPr>
          <w:rFonts w:hint="eastAsia"/>
        </w:rPr>
      </w:pPr>
      <w:r>
        <w:t xml:space="preserve">Silva, N., A. J. P. Coelho, and J. A. A. </w:t>
      </w:r>
      <w:proofErr w:type="spellStart"/>
      <w:r>
        <w:t>Meira-Neto</w:t>
      </w:r>
      <w:proofErr w:type="spellEnd"/>
      <w:r>
        <w:t>. 2023. Functional traits patterns along an altitudinal gradient in a large tropical forest region. Flora 308:152403.</w:t>
      </w:r>
    </w:p>
    <w:p w14:paraId="648D23CE" w14:textId="77777777" w:rsidR="00E15E82" w:rsidRDefault="0030005B">
      <w:pPr>
        <w:pStyle w:val="Bibliografia1"/>
        <w:rPr>
          <w:rFonts w:hint="eastAsia"/>
        </w:rPr>
      </w:pPr>
      <w:proofErr w:type="spellStart"/>
      <w:r>
        <w:t>Solé</w:t>
      </w:r>
      <w:proofErr w:type="spellEnd"/>
      <w:r>
        <w:t xml:space="preserve">, R., S. </w:t>
      </w:r>
      <w:proofErr w:type="spellStart"/>
      <w:r>
        <w:t>Gripenberg</w:t>
      </w:r>
      <w:proofErr w:type="spellEnd"/>
      <w:r>
        <w:t xml:space="preserve">, O. T. Lewis, L. </w:t>
      </w:r>
      <w:proofErr w:type="spellStart"/>
      <w:r>
        <w:t>Markesteijn</w:t>
      </w:r>
      <w:proofErr w:type="spellEnd"/>
      <w:r>
        <w:t xml:space="preserve">, H. Barrios, T. </w:t>
      </w:r>
      <w:proofErr w:type="spellStart"/>
      <w:r>
        <w:t>Ratz</w:t>
      </w:r>
      <w:proofErr w:type="spellEnd"/>
      <w:r>
        <w:t xml:space="preserve">, R. </w:t>
      </w:r>
      <w:proofErr w:type="spellStart"/>
      <w:r>
        <w:t>Ctvrtecka</w:t>
      </w:r>
      <w:proofErr w:type="spellEnd"/>
      <w:r>
        <w:t xml:space="preserve">, P. T. </w:t>
      </w:r>
      <w:proofErr w:type="spellStart"/>
      <w:r>
        <w:t>Butterill</w:t>
      </w:r>
      <w:proofErr w:type="spellEnd"/>
      <w:r>
        <w:t xml:space="preserve">, S. T. Segar, M. A. Metz, C. Dahl, M. Rivera, K. </w:t>
      </w:r>
      <w:proofErr w:type="spellStart"/>
      <w:r>
        <w:t>Viquez</w:t>
      </w:r>
      <w:proofErr w:type="spellEnd"/>
      <w:r>
        <w:t xml:space="preserve">, W. Ferguson, M. Guevara, and Y. Basset. 2019. The role of herbivorous insects and pathogens in the regeneration dynamics of </w:t>
      </w:r>
      <w:proofErr w:type="spellStart"/>
      <w:r>
        <w:t>Guazuma</w:t>
      </w:r>
      <w:proofErr w:type="spellEnd"/>
      <w:r>
        <w:t xml:space="preserve"> </w:t>
      </w:r>
      <w:proofErr w:type="spellStart"/>
      <w:r>
        <w:t>ulmifolia</w:t>
      </w:r>
      <w:proofErr w:type="spellEnd"/>
      <w:r>
        <w:t xml:space="preserve"> in Panama. Nature Conservation 32:81–101.</w:t>
      </w:r>
    </w:p>
    <w:p w14:paraId="15A37A51" w14:textId="77777777" w:rsidR="00E15E82" w:rsidRDefault="0030005B">
      <w:pPr>
        <w:pStyle w:val="Bibliografia1"/>
        <w:rPr>
          <w:rFonts w:hint="eastAsia"/>
        </w:rPr>
      </w:pPr>
      <w:r>
        <w:lastRenderedPageBreak/>
        <w:t xml:space="preserve">Szefer, P., K. </w:t>
      </w:r>
      <w:proofErr w:type="spellStart"/>
      <w:r>
        <w:t>Molem</w:t>
      </w:r>
      <w:proofErr w:type="spellEnd"/>
      <w:r>
        <w:t xml:space="preserve">, A. </w:t>
      </w:r>
      <w:proofErr w:type="spellStart"/>
      <w:r>
        <w:t>Sau</w:t>
      </w:r>
      <w:proofErr w:type="spellEnd"/>
      <w:r>
        <w:t>, and V. Novotny. 2020. Impact of pathogenic fungi, herbivores and predators on secondary succession of tropical rainforest vegetation. Journal of Ecology 108:1978–1988.</w:t>
      </w:r>
    </w:p>
    <w:p w14:paraId="3B983F28" w14:textId="77777777" w:rsidR="00E15E82" w:rsidRDefault="0030005B">
      <w:pPr>
        <w:pStyle w:val="Bibliografia1"/>
        <w:rPr>
          <w:rFonts w:hint="eastAsia"/>
        </w:rPr>
      </w:pPr>
      <w:r>
        <w:t xml:space="preserve">Szefer, P., K. </w:t>
      </w:r>
      <w:proofErr w:type="spellStart"/>
      <w:r>
        <w:t>Molem</w:t>
      </w:r>
      <w:proofErr w:type="spellEnd"/>
      <w:r>
        <w:t xml:space="preserve">, A. </w:t>
      </w:r>
      <w:proofErr w:type="spellStart"/>
      <w:r>
        <w:t>Sau</w:t>
      </w:r>
      <w:proofErr w:type="spellEnd"/>
      <w:r>
        <w:t xml:space="preserve">, and V. Novotny. 2022. Weak effects of birds, bats, and ants on their arthropod prey on pioneering tropical forest gap vegetation. Ecology </w:t>
      </w:r>
      <w:proofErr w:type="gramStart"/>
      <w:r>
        <w:t>n/a:</w:t>
      </w:r>
      <w:proofErr w:type="gramEnd"/>
      <w:r>
        <w:t>e3690.</w:t>
      </w:r>
    </w:p>
    <w:p w14:paraId="5ABBB12E" w14:textId="77777777" w:rsidR="00E15E82" w:rsidRDefault="0030005B">
      <w:pPr>
        <w:pStyle w:val="Bibliografia1"/>
        <w:rPr>
          <w:rFonts w:hint="eastAsia"/>
        </w:rPr>
      </w:pPr>
      <w:proofErr w:type="spellStart"/>
      <w:r>
        <w:t>Terborgh</w:t>
      </w:r>
      <w:proofErr w:type="spellEnd"/>
      <w:r>
        <w:t>, J. W. 2015. Toward a trophic theory of species diversity. Proceedings of the National Academy of Sciences of the United States of America 112:11415–11422.</w:t>
      </w:r>
    </w:p>
    <w:p w14:paraId="6D890EC5" w14:textId="77777777" w:rsidR="00E15E82" w:rsidRDefault="0030005B">
      <w:pPr>
        <w:pStyle w:val="Bibliografia1"/>
        <w:rPr>
          <w:rFonts w:hint="eastAsia"/>
        </w:rPr>
      </w:pPr>
      <w:proofErr w:type="spellStart"/>
      <w:r>
        <w:t>Velásquez</w:t>
      </w:r>
      <w:proofErr w:type="spellEnd"/>
      <w:r>
        <w:t xml:space="preserve">, A. C., C. D. M. </w:t>
      </w:r>
      <w:proofErr w:type="spellStart"/>
      <w:r>
        <w:t>Castroverde</w:t>
      </w:r>
      <w:proofErr w:type="spellEnd"/>
      <w:r>
        <w:t>, and S. Y. He. 2018. Plant and pathogen warfare under changing climate conditions. Current biology : CB 28:R619–R634.</w:t>
      </w:r>
    </w:p>
    <w:p w14:paraId="3E088C55" w14:textId="77777777" w:rsidR="00E15E82" w:rsidRDefault="0030005B">
      <w:pPr>
        <w:pStyle w:val="Bibliografia1"/>
        <w:rPr>
          <w:rFonts w:hint="eastAsia"/>
        </w:rPr>
      </w:pPr>
      <w:r>
        <w:t xml:space="preserve">Walker, L. R. R., J. Walker, and R. </w:t>
      </w:r>
      <w:proofErr w:type="gramStart"/>
      <w:r>
        <w:t>del</w:t>
      </w:r>
      <w:proofErr w:type="gramEnd"/>
      <w:r>
        <w:t xml:space="preserve"> Moral. 2007. Forging a New Alliance </w:t>
      </w:r>
      <w:proofErr w:type="gramStart"/>
      <w:r>
        <w:t>Between</w:t>
      </w:r>
      <w:proofErr w:type="gramEnd"/>
      <w:r>
        <w:t xml:space="preserve"> Succession and Restoration. Pages 1–18 </w:t>
      </w:r>
      <w:r>
        <w:rPr>
          <w:i/>
        </w:rPr>
        <w:t>in</w:t>
      </w:r>
      <w:r>
        <w:t xml:space="preserve"> L. R. Walker, J. Walker, and R. J. Hobbs, editors. Linking Restoration and Ecological Succession. Springer, New York, NY.</w:t>
      </w:r>
    </w:p>
    <w:p w14:paraId="68FC80F4" w14:textId="77777777" w:rsidR="00E15E82" w:rsidRDefault="0030005B">
      <w:pPr>
        <w:pStyle w:val="Bibliografia1"/>
        <w:rPr>
          <w:rFonts w:hint="eastAsia"/>
        </w:rPr>
      </w:pPr>
      <w:r>
        <w:t xml:space="preserve">Wang, Z., H. Huang, H. Wang, J. </w:t>
      </w:r>
      <w:proofErr w:type="spellStart"/>
      <w:r>
        <w:t>Peñuelas</w:t>
      </w:r>
      <w:proofErr w:type="spellEnd"/>
      <w:r>
        <w:t xml:space="preserve">, J. </w:t>
      </w:r>
      <w:proofErr w:type="spellStart"/>
      <w:r>
        <w:t>Sardans</w:t>
      </w:r>
      <w:proofErr w:type="spellEnd"/>
      <w:r>
        <w:t xml:space="preserve">, Ü. </w:t>
      </w:r>
      <w:proofErr w:type="spellStart"/>
      <w:r>
        <w:t>Niinemets</w:t>
      </w:r>
      <w:proofErr w:type="spellEnd"/>
      <w:r>
        <w:t xml:space="preserve">, K. J. </w:t>
      </w:r>
      <w:proofErr w:type="spellStart"/>
      <w:r>
        <w:t>Niklas</w:t>
      </w:r>
      <w:proofErr w:type="spellEnd"/>
      <w:r>
        <w:t xml:space="preserve">, Y. Li, J. </w:t>
      </w:r>
      <w:proofErr w:type="spellStart"/>
      <w:r>
        <w:t>Xie</w:t>
      </w:r>
      <w:proofErr w:type="spellEnd"/>
      <w:r>
        <w:t>, and I. J. Wright. 2022. Leaf water content contributes to global leaf trait relationships. Nature Communications 13:5525.</w:t>
      </w:r>
    </w:p>
    <w:p w14:paraId="39EBF5F2" w14:textId="77777777" w:rsidR="00E15E82" w:rsidRDefault="0030005B">
      <w:pPr>
        <w:pStyle w:val="Bibliografia1"/>
        <w:rPr>
          <w:rFonts w:hint="eastAsia"/>
        </w:rPr>
      </w:pPr>
      <w:proofErr w:type="spellStart"/>
      <w:r>
        <w:t>Whitfeld</w:t>
      </w:r>
      <w:proofErr w:type="spellEnd"/>
      <w:r>
        <w:t xml:space="preserve">, T. J. S., V. Novotny, S. E. Miller, J. </w:t>
      </w:r>
      <w:proofErr w:type="spellStart"/>
      <w:r>
        <w:t>Hrcek</w:t>
      </w:r>
      <w:proofErr w:type="spellEnd"/>
      <w:r>
        <w:t xml:space="preserve">, P. </w:t>
      </w:r>
      <w:proofErr w:type="spellStart"/>
      <w:r>
        <w:t>Klimes</w:t>
      </w:r>
      <w:proofErr w:type="spellEnd"/>
      <w:r>
        <w:t xml:space="preserve">, and G. D. </w:t>
      </w:r>
      <w:proofErr w:type="spellStart"/>
      <w:r>
        <w:t>Weiblen</w:t>
      </w:r>
      <w:proofErr w:type="spellEnd"/>
      <w:r>
        <w:t>. 2012. Predicting tropical insect herbivore abundance from host plant traits and phylogeny. Ecology 93:S211–S222.</w:t>
      </w:r>
    </w:p>
    <w:p w14:paraId="2C470E92" w14:textId="77777777" w:rsidR="00E15E82" w:rsidRDefault="0030005B">
      <w:pPr>
        <w:pStyle w:val="Bibliografia1"/>
        <w:rPr>
          <w:rFonts w:hint="eastAsia"/>
        </w:rPr>
      </w:pPr>
      <w:r>
        <w:t xml:space="preserve">Williams, P. J., R. C. Ong, J. F. Brodie, and M. S. Luskin. 2021. Fungi and insects compensate for lost vertebrate seed predation in an experimentally </w:t>
      </w:r>
      <w:proofErr w:type="spellStart"/>
      <w:r>
        <w:t>defaunated</w:t>
      </w:r>
      <w:proofErr w:type="spellEnd"/>
      <w:r>
        <w:t xml:space="preserve"> tropical forest. Nature Communications 12:1650.</w:t>
      </w:r>
    </w:p>
    <w:p w14:paraId="3D06BFB8" w14:textId="77777777" w:rsidR="00E15E82" w:rsidRDefault="0030005B">
      <w:pPr>
        <w:pStyle w:val="Bibliografia1"/>
        <w:rPr>
          <w:rFonts w:hint="eastAsia"/>
        </w:rPr>
      </w:pPr>
      <w:r>
        <w:t>Zhang, S., G.-R. Xu, Y.-X. Zhang, W.-F. Zhang, and M. Cao. 2023. Canopy height, rather than neighborhood effects, shapes leaf herbivory in a tropical rainforest. Ecology 104:e4028.</w:t>
      </w:r>
    </w:p>
    <w:p w14:paraId="46F5D707" w14:textId="77777777" w:rsidR="00E15E82" w:rsidRDefault="0030005B">
      <w:pPr>
        <w:pStyle w:val="Bibliografia1"/>
        <w:rPr>
          <w:rFonts w:hint="eastAsia"/>
        </w:rPr>
      </w:pPr>
      <w:r>
        <w:t xml:space="preserve">Zhang, X., C. van Doan, C. C. M. Arce, L. Hu, S. </w:t>
      </w:r>
      <w:proofErr w:type="spellStart"/>
      <w:r>
        <w:t>Gruenig</w:t>
      </w:r>
      <w:proofErr w:type="spellEnd"/>
      <w:r>
        <w:t xml:space="preserve">, C. </w:t>
      </w:r>
      <w:proofErr w:type="spellStart"/>
      <w:r>
        <w:t>Parisod</w:t>
      </w:r>
      <w:proofErr w:type="spellEnd"/>
      <w:r>
        <w:t xml:space="preserve">, B. E. Hibbard, M. </w:t>
      </w:r>
      <w:proofErr w:type="spellStart"/>
      <w:r>
        <w:t>Hervé</w:t>
      </w:r>
      <w:proofErr w:type="spellEnd"/>
      <w:r>
        <w:t xml:space="preserve">, C. A. M. Robert, R. A. R. Machado, and M. </w:t>
      </w:r>
      <w:proofErr w:type="spellStart"/>
      <w:r>
        <w:t>Erb</w:t>
      </w:r>
      <w:proofErr w:type="spellEnd"/>
      <w:r>
        <w:t xml:space="preserve">. 2019. </w:t>
      </w:r>
      <w:bookmarkStart w:id="221" w:name="_GoBack"/>
      <w:r>
        <w:t>Plant defense resistance in natural enemies of a specialist insect herbivore.</w:t>
      </w:r>
      <w:bookmarkEnd w:id="221"/>
      <w:r>
        <w:t xml:space="preserve"> </w:t>
      </w:r>
      <w:proofErr w:type="gramStart"/>
      <w:r>
        <w:t>bioRxiv:</w:t>
      </w:r>
      <w:proofErr w:type="gramEnd"/>
      <w:r>
        <w:t>710681.</w:t>
      </w:r>
    </w:p>
    <w:p w14:paraId="6046F192" w14:textId="77777777" w:rsidR="00E15E82" w:rsidRDefault="0030005B">
      <w:pPr>
        <w:pStyle w:val="Bibliografia1"/>
        <w:rPr>
          <w:rFonts w:hint="eastAsia"/>
        </w:rPr>
      </w:pPr>
      <w:proofErr w:type="spellStart"/>
      <w:r>
        <w:t>Zirbel</w:t>
      </w:r>
      <w:proofErr w:type="spellEnd"/>
      <w:r>
        <w:t xml:space="preserve">, C. R., T. Bassett, E. </w:t>
      </w:r>
      <w:proofErr w:type="spellStart"/>
      <w:r>
        <w:t>Grman</w:t>
      </w:r>
      <w:proofErr w:type="spellEnd"/>
      <w:r>
        <w:t xml:space="preserve">, and L. A. </w:t>
      </w:r>
      <w:proofErr w:type="spellStart"/>
      <w:r>
        <w:t>Brudvig</w:t>
      </w:r>
      <w:proofErr w:type="spellEnd"/>
      <w:r>
        <w:t>. 2017. Plant functional traits and environmental conditions shape community assembly and ecosystem functioning during restoration. Journal of Applied Ecology 54:1070–1079.</w:t>
      </w:r>
    </w:p>
    <w:p w14:paraId="1CAE5990" w14:textId="77777777" w:rsidR="00E15E82" w:rsidRDefault="00E15E82">
      <w:pPr>
        <w:rPr>
          <w:rFonts w:hint="eastAsia"/>
        </w:rPr>
        <w:sectPr w:rsidR="00E15E82">
          <w:type w:val="continuous"/>
          <w:pgSz w:w="11906" w:h="16838"/>
          <w:pgMar w:top="720" w:right="1134" w:bottom="1134" w:left="1134" w:header="0" w:footer="720" w:gutter="0"/>
          <w:cols w:space="720"/>
          <w:formProt w:val="0"/>
          <w:docGrid w:linePitch="600" w:charSpace="32768"/>
        </w:sectPr>
      </w:pPr>
    </w:p>
    <w:p w14:paraId="67AEB5E3" w14:textId="77777777" w:rsidR="00E15E82" w:rsidRDefault="00E15E82">
      <w:pPr>
        <w:rPr>
          <w:rFonts w:hint="eastAsia"/>
        </w:rPr>
      </w:pPr>
    </w:p>
    <w:sectPr w:rsidR="00E15E82">
      <w:type w:val="continuous"/>
      <w:pgSz w:w="11906" w:h="16838"/>
      <w:pgMar w:top="720" w:right="1134" w:bottom="1134" w:left="1134" w:header="0" w:footer="72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Novotný Vojtěch" w:date="2023-12-23T18:22:00Z" w:initials="NV">
    <w:p w14:paraId="62895AD9" w14:textId="77777777" w:rsidR="00E15E82" w:rsidRDefault="0030005B">
      <w:pPr>
        <w:spacing w:line="240" w:lineRule="auto"/>
        <w:rPr>
          <w:rFonts w:hint="eastAsia"/>
        </w:rPr>
      </w:pPr>
      <w:r>
        <w:rPr>
          <w:rFonts w:eastAsia="Segoe UI" w:cs="Tahoma"/>
          <w:color w:val="auto"/>
          <w:kern w:val="0"/>
          <w:lang w:val="cs-CZ" w:eastAsia="en-US" w:bidi="en-US"/>
        </w:rPr>
        <w:t xml:space="preserve">Either Ubii Field Research Station or better Kotet village </w:t>
      </w:r>
      <w:r>
        <w:rPr>
          <w:rFonts w:eastAsia="Segoe UI" w:cs="Tahoma"/>
          <w:color w:val="auto"/>
          <w:kern w:val="0"/>
          <w:lang w:eastAsia="en-US" w:bidi="en-US"/>
        </w:rPr>
        <w:t>(</w:t>
      </w:r>
      <w:r>
        <w:rPr>
          <w:rFonts w:eastAsia="Segoe UI" w:cs="Tahoma"/>
          <w:color w:val="auto"/>
          <w:kern w:val="0"/>
          <w:lang w:val="cs-CZ" w:eastAsia="en-US" w:bidi="en-US"/>
        </w:rPr>
        <w:t>with coordinates of actual Ubii site</w:t>
      </w:r>
      <w:r>
        <w:rPr>
          <w:rFonts w:eastAsia="Segoe UI" w:cs="Tahoma"/>
          <w:color w:val="auto"/>
          <w:kern w:val="0"/>
          <w:lang w:eastAsia="en-US" w:bidi="en-US"/>
        </w:rPr>
        <w:t xml:space="preserve">, likewise </w:t>
      </w:r>
      <w:proofErr w:type="spellStart"/>
      <w:r>
        <w:rPr>
          <w:rFonts w:eastAsia="Segoe UI" w:cs="Tahoma"/>
          <w:color w:val="auto"/>
          <w:kern w:val="0"/>
          <w:lang w:eastAsia="en-US" w:bidi="en-US"/>
        </w:rPr>
        <w:t>Numba</w:t>
      </w:r>
      <w:proofErr w:type="spellEnd"/>
      <w:r>
        <w:rPr>
          <w:rFonts w:eastAsia="Segoe UI" w:cs="Tahoma"/>
          <w:color w:val="auto"/>
          <w:kern w:val="0"/>
          <w:lang w:eastAsia="en-US" w:bidi="en-US"/>
        </w:rPr>
        <w:t xml:space="preserve"> also coordinates of the camp not village). This is because </w:t>
      </w:r>
      <w:proofErr w:type="spellStart"/>
      <w:r>
        <w:rPr>
          <w:rFonts w:eastAsia="Segoe UI" w:cs="Tahoma"/>
          <w:color w:val="auto"/>
          <w:kern w:val="0"/>
          <w:lang w:eastAsia="en-US" w:bidi="en-US"/>
        </w:rPr>
        <w:t>Ubii</w:t>
      </w:r>
      <w:proofErr w:type="spellEnd"/>
      <w:r>
        <w:rPr>
          <w:rFonts w:eastAsia="Segoe UI" w:cs="Tahoma"/>
          <w:color w:val="auto"/>
          <w:kern w:val="0"/>
          <w:lang w:eastAsia="en-US" w:bidi="en-US"/>
        </w:rPr>
        <w:t xml:space="preserve"> is impossible to find in maps. </w:t>
      </w:r>
    </w:p>
  </w:comment>
  <w:comment w:id="30" w:author="Novotný Vojtěch" w:date="2023-12-23T18:54:00Z" w:initials="NV">
    <w:p w14:paraId="4A6F0F79" w14:textId="77777777" w:rsidR="00E15E82" w:rsidRDefault="0030005B">
      <w:pPr>
        <w:spacing w:line="240" w:lineRule="auto"/>
        <w:rPr>
          <w:rFonts w:hint="eastAsia"/>
        </w:rPr>
      </w:pPr>
      <w:r>
        <w:rPr>
          <w:rFonts w:eastAsia="Segoe UI" w:cs="Tahoma"/>
          <w:color w:val="auto"/>
          <w:kern w:val="0"/>
          <w:lang w:eastAsia="en-US" w:bidi="en-US"/>
        </w:rPr>
        <w:t>How many at each elevation?</w:t>
      </w:r>
    </w:p>
  </w:comment>
  <w:comment w:id="33" w:author="Novotný Vojtěch" w:date="2023-12-23T18:57:00Z" w:initials="NV">
    <w:p w14:paraId="21B16A3A" w14:textId="77777777" w:rsidR="00E15E82" w:rsidRDefault="0030005B">
      <w:pPr>
        <w:spacing w:line="240" w:lineRule="auto"/>
        <w:rPr>
          <w:rFonts w:hint="eastAsia"/>
        </w:rPr>
      </w:pPr>
      <w:r>
        <w:rPr>
          <w:rFonts w:eastAsia="Segoe UI" w:cs="Tahoma"/>
          <w:color w:val="auto"/>
          <w:kern w:val="0"/>
          <w:lang w:eastAsia="en-US" w:bidi="en-US"/>
        </w:rPr>
        <w:t>It is important to be consistent throughout the paper, always using the terms [site or elevation], [garden or block] and [plot]</w:t>
      </w:r>
    </w:p>
  </w:comment>
  <w:comment w:id="35" w:author="Novotný Vojtěch" w:date="2023-12-23T18:24:00Z" w:initials="NV">
    <w:p w14:paraId="2E4501AC" w14:textId="77777777" w:rsidR="00E15E82" w:rsidRDefault="0030005B">
      <w:pPr>
        <w:spacing w:line="240" w:lineRule="auto"/>
        <w:rPr>
          <w:rFonts w:hint="eastAsia"/>
        </w:rPr>
      </w:pPr>
      <w:r>
        <w:rPr>
          <w:rFonts w:eastAsia="Segoe UI" w:cs="Tahoma"/>
          <w:i/>
          <w:iCs/>
          <w:color w:val="auto"/>
          <w:kern w:val="0"/>
          <w:lang w:eastAsia="en-US" w:bidi="en-US"/>
        </w:rPr>
        <w:t xml:space="preserve">Ecological Entomology </w:t>
      </w:r>
      <w:r>
        <w:rPr>
          <w:rFonts w:eastAsia="Segoe UI" w:cs="Tahoma"/>
          <w:color w:val="auto"/>
          <w:kern w:val="0"/>
          <w:lang w:eastAsia="en-US" w:bidi="en-US"/>
        </w:rPr>
        <w:t xml:space="preserve">(2011), </w:t>
      </w:r>
      <w:r>
        <w:rPr>
          <w:rFonts w:eastAsia="Segoe UI" w:cs="Tahoma"/>
          <w:b/>
          <w:bCs/>
          <w:color w:val="auto"/>
          <w:kern w:val="0"/>
          <w:lang w:eastAsia="en-US" w:bidi="en-US"/>
        </w:rPr>
        <w:t>36</w:t>
      </w:r>
      <w:r>
        <w:rPr>
          <w:rFonts w:eastAsia="Segoe UI" w:cs="Tahoma"/>
          <w:color w:val="auto"/>
          <w:kern w:val="0"/>
          <w:lang w:eastAsia="en-US" w:bidi="en-US"/>
        </w:rPr>
        <w:t>, 94–103</w:t>
      </w:r>
    </w:p>
  </w:comment>
  <w:comment w:id="36" w:author="Novotný Vojtěch" w:date="2023-12-23T18:26:00Z" w:initials="NV">
    <w:p w14:paraId="285DEBB8" w14:textId="77777777" w:rsidR="00E15E82" w:rsidRDefault="0030005B">
      <w:pPr>
        <w:spacing w:line="240" w:lineRule="auto"/>
        <w:rPr>
          <w:rFonts w:hint="eastAsia"/>
        </w:rPr>
      </w:pPr>
      <w:r>
        <w:rPr>
          <w:rFonts w:eastAsia="Segoe UI" w:cs="Tahoma"/>
          <w:color w:val="auto"/>
          <w:kern w:val="0"/>
          <w:lang w:eastAsia="en-US" w:bidi="en-US"/>
        </w:rPr>
        <w:t>We have done always one species per elevation, right? That should be explained</w:t>
      </w:r>
    </w:p>
  </w:comment>
  <w:comment w:id="37" w:author="Novotný Vojtěch" w:date="2023-12-24T12:23:00Z" w:initials="NV">
    <w:p w14:paraId="3628A937" w14:textId="77777777" w:rsidR="00E15E82" w:rsidRDefault="0030005B">
      <w:pPr>
        <w:spacing w:line="240" w:lineRule="auto"/>
        <w:rPr>
          <w:rFonts w:hint="eastAsia"/>
        </w:rPr>
      </w:pPr>
      <w:r>
        <w:rPr>
          <w:rFonts w:eastAsia="Segoe UI" w:cs="Tahoma"/>
          <w:color w:val="auto"/>
          <w:kern w:val="0"/>
          <w:lang w:eastAsia="en-US" w:bidi="en-US"/>
        </w:rPr>
        <w:t xml:space="preserve">A section on when we obtained the data, how we did that and which data we collected is missing here. Nobody understand that we harvested the entire vegetation, how we measured herbivore damage SLA </w:t>
      </w:r>
      <w:proofErr w:type="spellStart"/>
      <w:r>
        <w:rPr>
          <w:rFonts w:eastAsia="Segoe UI" w:cs="Tahoma"/>
          <w:color w:val="auto"/>
          <w:kern w:val="0"/>
          <w:lang w:eastAsia="en-US" w:bidi="en-US"/>
        </w:rPr>
        <w:t>etc</w:t>
      </w:r>
      <w:proofErr w:type="spellEnd"/>
      <w:r>
        <w:rPr>
          <w:rFonts w:eastAsia="Segoe UI" w:cs="Tahoma"/>
          <w:color w:val="auto"/>
          <w:kern w:val="0"/>
          <w:lang w:eastAsia="en-US" w:bidi="en-US"/>
        </w:rPr>
        <w:t>, sampled insects...</w:t>
      </w:r>
    </w:p>
  </w:comment>
  <w:comment w:id="41" w:author="Nieznany autor" w:date="2023-11-21T12:52:00Z" w:initials="">
    <w:p w14:paraId="50F085BC" w14:textId="77777777" w:rsidR="00E15E82" w:rsidRDefault="0030005B">
      <w:pPr>
        <w:spacing w:line="240" w:lineRule="auto"/>
        <w:rPr>
          <w:rFonts w:hint="eastAsia"/>
        </w:rPr>
      </w:pPr>
      <w:r>
        <w:rPr>
          <w:rFonts w:eastAsia="Segoe UI" w:cs="Tahoma"/>
          <w:color w:val="auto"/>
          <w:kern w:val="0"/>
          <w:sz w:val="20"/>
          <w:lang w:eastAsia="en-US" w:bidi="en-US"/>
        </w:rPr>
        <w:t xml:space="preserve">PCA axes or RDA axes? </w:t>
      </w:r>
      <w:proofErr w:type="gramStart"/>
      <w:r>
        <w:rPr>
          <w:rFonts w:eastAsia="Segoe UI" w:cs="Tahoma"/>
          <w:color w:val="auto"/>
          <w:kern w:val="0"/>
          <w:sz w:val="20"/>
          <w:lang w:eastAsia="en-US" w:bidi="en-US"/>
        </w:rPr>
        <w:t>need</w:t>
      </w:r>
      <w:proofErr w:type="gramEnd"/>
      <w:r>
        <w:rPr>
          <w:rFonts w:eastAsia="Segoe UI" w:cs="Tahoma"/>
          <w:color w:val="auto"/>
          <w:kern w:val="0"/>
          <w:sz w:val="20"/>
          <w:lang w:eastAsia="en-US" w:bidi="en-US"/>
        </w:rPr>
        <w:t xml:space="preserve"> to check that.</w:t>
      </w:r>
    </w:p>
  </w:comment>
  <w:comment w:id="42" w:author="Novotný Vojtěch" w:date="2023-12-23T18:46:00Z" w:initials="NV">
    <w:p w14:paraId="36476692" w14:textId="77777777" w:rsidR="00E15E82" w:rsidRDefault="0030005B">
      <w:pPr>
        <w:spacing w:line="240" w:lineRule="auto"/>
        <w:rPr>
          <w:rFonts w:hint="eastAsia"/>
        </w:rPr>
      </w:pPr>
      <w:r>
        <w:rPr>
          <w:rFonts w:eastAsia="Segoe UI" w:cs="Tahoma"/>
          <w:color w:val="auto"/>
          <w:kern w:val="0"/>
          <w:lang w:eastAsia="en-US" w:bidi="en-US"/>
        </w:rPr>
        <w:t xml:space="preserve">Here I would consistently </w:t>
      </w:r>
      <w:proofErr w:type="spellStart"/>
      <w:r>
        <w:rPr>
          <w:rFonts w:eastAsia="Segoe UI" w:cs="Tahoma"/>
          <w:color w:val="auto"/>
          <w:kern w:val="0"/>
          <w:lang w:eastAsia="en-US" w:bidi="en-US"/>
        </w:rPr>
        <w:t>used</w:t>
      </w:r>
      <w:proofErr w:type="spellEnd"/>
      <w:r>
        <w:rPr>
          <w:rFonts w:eastAsia="Segoe UI" w:cs="Tahoma"/>
          <w:color w:val="auto"/>
          <w:kern w:val="0"/>
          <w:lang w:eastAsia="en-US" w:bidi="en-US"/>
        </w:rPr>
        <w:t xml:space="preserve"> shorter name “predator exclusion”, description in Methods provides the details </w:t>
      </w:r>
    </w:p>
  </w:comment>
  <w:comment w:id="43" w:author="Novotný Vojtěch" w:date="2023-12-23T19:23:00Z" w:initials="NV">
    <w:p w14:paraId="6C36D0BE" w14:textId="77777777" w:rsidR="00E15E82" w:rsidRDefault="0030005B">
      <w:pPr>
        <w:spacing w:line="240" w:lineRule="auto"/>
        <w:rPr>
          <w:rFonts w:hint="eastAsia"/>
        </w:rPr>
      </w:pPr>
      <w:r>
        <w:rPr>
          <w:rFonts w:eastAsia="Segoe UI" w:cs="Tahoma"/>
          <w:color w:val="auto"/>
          <w:kern w:val="0"/>
          <w:lang w:eastAsia="en-US" w:bidi="en-US"/>
        </w:rPr>
        <w:t xml:space="preserve">You mean random pair - </w:t>
      </w:r>
      <w:proofErr w:type="spellStart"/>
      <w:r>
        <w:rPr>
          <w:rFonts w:eastAsia="Segoe UI" w:cs="Tahoma"/>
          <w:color w:val="auto"/>
          <w:kern w:val="0"/>
          <w:lang w:eastAsia="en-US" w:bidi="en-US"/>
        </w:rPr>
        <w:t>ie</w:t>
      </w:r>
      <w:proofErr w:type="spellEnd"/>
      <w:r>
        <w:rPr>
          <w:rFonts w:eastAsia="Segoe UI" w:cs="Tahoma"/>
          <w:color w:val="auto"/>
          <w:kern w:val="0"/>
          <w:lang w:eastAsia="en-US" w:bidi="en-US"/>
        </w:rPr>
        <w:t xml:space="preserve"> 2 empirical plots randomly selected, or a pair with </w:t>
      </w:r>
      <w:proofErr w:type="spellStart"/>
      <w:r>
        <w:rPr>
          <w:rFonts w:eastAsia="Segoe UI" w:cs="Tahoma"/>
          <w:color w:val="auto"/>
          <w:kern w:val="0"/>
          <w:lang w:eastAsia="en-US" w:bidi="en-US"/>
        </w:rPr>
        <w:t>randomised</w:t>
      </w:r>
      <w:proofErr w:type="spellEnd"/>
      <w:r>
        <w:rPr>
          <w:rFonts w:eastAsia="Segoe UI" w:cs="Tahoma"/>
          <w:color w:val="auto"/>
          <w:kern w:val="0"/>
          <w:lang w:eastAsia="en-US" w:bidi="en-US"/>
        </w:rPr>
        <w:t xml:space="preserve"> composition (as described below)?</w:t>
      </w:r>
    </w:p>
  </w:comment>
  <w:comment w:id="44" w:author="Novotný Vojtěch" w:date="2023-12-23T18:47:00Z" w:initials="NV">
    <w:p w14:paraId="0DF303D6" w14:textId="77777777" w:rsidR="00E15E82" w:rsidRDefault="0030005B">
      <w:pPr>
        <w:spacing w:line="240" w:lineRule="auto"/>
        <w:rPr>
          <w:rFonts w:hint="eastAsia"/>
        </w:rPr>
      </w:pPr>
      <w:proofErr w:type="gramStart"/>
      <w:r>
        <w:rPr>
          <w:rFonts w:eastAsia="Segoe UI" w:cs="Tahoma"/>
          <w:color w:val="auto"/>
          <w:kern w:val="0"/>
          <w:lang w:eastAsia="en-US" w:bidi="en-US"/>
        </w:rPr>
        <w:t>clarify</w:t>
      </w:r>
      <w:proofErr w:type="gramEnd"/>
    </w:p>
  </w:comment>
  <w:comment w:id="45" w:author="Novotný Vojtěch" w:date="2023-12-23T21:16:00Z" w:initials="NV">
    <w:p w14:paraId="3EE6D121" w14:textId="77777777" w:rsidR="00E15E82" w:rsidRDefault="0030005B">
      <w:pPr>
        <w:spacing w:line="240" w:lineRule="auto"/>
        <w:rPr>
          <w:rFonts w:hint="eastAsia"/>
        </w:rPr>
      </w:pPr>
      <w:r>
        <w:rPr>
          <w:rFonts w:eastAsia="Segoe UI" w:cs="Tahoma"/>
          <w:color w:val="auto"/>
          <w:kern w:val="0"/>
          <w:lang w:eastAsia="en-US" w:bidi="en-US"/>
        </w:rPr>
        <w:t>High probability of random pair being less dissimilar than empirical one means that random ones are more similar to each other, therefore empirical communities are divergent, no?</w:t>
      </w:r>
    </w:p>
  </w:comment>
  <w:comment w:id="62" w:author="Novotný Vojtěch" w:date="2023-12-24T12:22:00Z" w:initials="NV">
    <w:p w14:paraId="37F1B528" w14:textId="77777777" w:rsidR="00E15E82" w:rsidRDefault="0030005B">
      <w:pPr>
        <w:spacing w:line="240" w:lineRule="auto"/>
        <w:rPr>
          <w:rFonts w:hint="eastAsia"/>
        </w:rPr>
      </w:pPr>
      <w:r>
        <w:rPr>
          <w:rFonts w:eastAsia="Segoe UI" w:cs="Tahoma"/>
          <w:color w:val="auto"/>
          <w:kern w:val="0"/>
          <w:lang w:eastAsia="en-US" w:bidi="en-US"/>
        </w:rPr>
        <w:t>Still not sure I completely understand, let us discuss on zoom</w:t>
      </w:r>
    </w:p>
  </w:comment>
  <w:comment w:id="67" w:author="Novotný Vojtěch" w:date="2023-12-23T18:55:00Z" w:initials="NV">
    <w:p w14:paraId="4EBF9506" w14:textId="77777777" w:rsidR="00E15E82" w:rsidRDefault="0030005B">
      <w:pPr>
        <w:spacing w:line="240" w:lineRule="auto"/>
        <w:rPr>
          <w:rFonts w:hint="eastAsia"/>
        </w:rPr>
      </w:pPr>
      <w:r>
        <w:rPr>
          <w:rFonts w:eastAsia="Segoe UI" w:cs="Tahoma"/>
          <w:color w:val="auto"/>
          <w:kern w:val="0"/>
          <w:lang w:eastAsia="en-US" w:bidi="en-US"/>
        </w:rPr>
        <w:t xml:space="preserve">Based on what? Biomass? Number of individuals? </w:t>
      </w:r>
    </w:p>
  </w:comment>
  <w:comment w:id="69" w:author="Nieznany autor" w:date="2024-01-02T14:13:00Z" w:initials="">
    <w:p w14:paraId="26C4EAB0" w14:textId="77777777" w:rsidR="00E15E82" w:rsidRDefault="0030005B">
      <w:pPr>
        <w:spacing w:line="240" w:lineRule="auto"/>
        <w:rPr>
          <w:rFonts w:hint="eastAsia"/>
        </w:rPr>
      </w:pPr>
      <w:proofErr w:type="spellStart"/>
      <w:r>
        <w:rPr>
          <w:i/>
          <w:color w:val="auto"/>
          <w:sz w:val="16"/>
        </w:rPr>
        <w:t>Odpowiedź</w:t>
      </w:r>
      <w:proofErr w:type="spellEnd"/>
      <w:r>
        <w:rPr>
          <w:i/>
          <w:color w:val="auto"/>
          <w:sz w:val="16"/>
        </w:rPr>
        <w:t xml:space="preserve"> do </w:t>
      </w:r>
      <w:proofErr w:type="spellStart"/>
      <w:r>
        <w:rPr>
          <w:i/>
          <w:color w:val="auto"/>
          <w:sz w:val="16"/>
        </w:rPr>
        <w:t>Novotný</w:t>
      </w:r>
      <w:proofErr w:type="spellEnd"/>
      <w:r>
        <w:rPr>
          <w:i/>
          <w:color w:val="auto"/>
          <w:sz w:val="16"/>
        </w:rPr>
        <w:t xml:space="preserve"> </w:t>
      </w:r>
      <w:proofErr w:type="spellStart"/>
      <w:r>
        <w:rPr>
          <w:i/>
          <w:color w:val="auto"/>
          <w:sz w:val="16"/>
        </w:rPr>
        <w:t>Vojtěch</w:t>
      </w:r>
      <w:proofErr w:type="spellEnd"/>
      <w:r>
        <w:rPr>
          <w:i/>
          <w:color w:val="auto"/>
          <w:sz w:val="16"/>
        </w:rPr>
        <w:t xml:space="preserve"> (12/23/2023, 18:55): "..."</w:t>
      </w:r>
    </w:p>
    <w:p w14:paraId="6B6C1DCE" w14:textId="77777777" w:rsidR="00E15E82" w:rsidRDefault="0030005B">
      <w:pPr>
        <w:spacing w:line="240" w:lineRule="auto"/>
        <w:rPr>
          <w:rFonts w:hint="eastAsia"/>
        </w:rPr>
      </w:pPr>
      <w:r>
        <w:rPr>
          <w:rFonts w:eastAsia="Segoe UI" w:cs="Tahoma"/>
          <w:color w:val="auto"/>
          <w:kern w:val="0"/>
          <w:sz w:val="20"/>
        </w:rPr>
        <w:t xml:space="preserve">Based on </w:t>
      </w:r>
      <w:proofErr w:type="spellStart"/>
      <w:r>
        <w:rPr>
          <w:rFonts w:eastAsia="Segoe UI" w:cs="Tahoma"/>
          <w:color w:val="auto"/>
          <w:kern w:val="0"/>
          <w:sz w:val="20"/>
        </w:rPr>
        <w:t>occurences</w:t>
      </w:r>
      <w:proofErr w:type="spellEnd"/>
      <w:r>
        <w:rPr>
          <w:rFonts w:eastAsia="Segoe UI" w:cs="Tahoma"/>
          <w:color w:val="auto"/>
          <w:kern w:val="0"/>
          <w:sz w:val="20"/>
        </w:rPr>
        <w:t>.</w:t>
      </w:r>
    </w:p>
  </w:comment>
  <w:comment w:id="70" w:author="Novotný Vojtěch" w:date="2023-12-23T19:14:00Z" w:initials="NV">
    <w:p w14:paraId="2DC046B2" w14:textId="77777777" w:rsidR="00E15E82" w:rsidRDefault="0030005B">
      <w:pPr>
        <w:spacing w:line="240" w:lineRule="auto"/>
        <w:rPr>
          <w:rFonts w:hint="eastAsia"/>
        </w:rPr>
      </w:pPr>
      <w:r>
        <w:rPr>
          <w:rFonts w:eastAsia="Segoe UI" w:cs="Tahoma"/>
          <w:color w:val="auto"/>
          <w:kern w:val="0"/>
          <w:lang w:eastAsia="en-US" w:bidi="en-US"/>
        </w:rPr>
        <w:t>Why is this called biomass sampling probabilities when it is just the empirical biomass per plot?</w:t>
      </w:r>
    </w:p>
  </w:comment>
  <w:comment w:id="72" w:author="Novotný Vojtěch" w:date="2023-12-23T19:15:00Z" w:initials="NV">
    <w:p w14:paraId="4464F301" w14:textId="77777777" w:rsidR="00E15E82" w:rsidRDefault="0030005B">
      <w:pPr>
        <w:spacing w:line="240" w:lineRule="auto"/>
        <w:rPr>
          <w:rFonts w:hint="eastAsia"/>
        </w:rPr>
      </w:pPr>
      <w:r>
        <w:rPr>
          <w:rFonts w:eastAsia="Segoe UI" w:cs="Tahoma"/>
          <w:color w:val="auto"/>
          <w:kern w:val="0"/>
          <w:lang w:eastAsia="en-US" w:bidi="en-US"/>
        </w:rPr>
        <w:t>You cannot use the term in point [2] that is only explained in point [3]</w:t>
      </w:r>
    </w:p>
  </w:comment>
  <w:comment w:id="73" w:author="Nieznany autor" w:date="2023-11-21T13:13:00Z" w:initials="">
    <w:p w14:paraId="6FCB4D1E" w14:textId="77777777" w:rsidR="00E15E82" w:rsidRDefault="0030005B">
      <w:pPr>
        <w:spacing w:line="240" w:lineRule="auto"/>
        <w:rPr>
          <w:rFonts w:hint="eastAsia"/>
        </w:rPr>
      </w:pPr>
      <w:r>
        <w:rPr>
          <w:rFonts w:eastAsia="Segoe UI" w:cs="Tahoma"/>
          <w:color w:val="auto"/>
          <w:kern w:val="0"/>
          <w:sz w:val="20"/>
          <w:lang w:eastAsia="en-US" w:bidi="en-US"/>
        </w:rPr>
        <w:t xml:space="preserve">Logit </w:t>
      </w:r>
      <w:proofErr w:type="spellStart"/>
      <w:r>
        <w:rPr>
          <w:rFonts w:eastAsia="Segoe UI" w:cs="Tahoma"/>
          <w:color w:val="auto"/>
          <w:kern w:val="0"/>
          <w:sz w:val="20"/>
          <w:lang w:eastAsia="en-US" w:bidi="en-US"/>
        </w:rPr>
        <w:t>WtrC</w:t>
      </w:r>
      <w:proofErr w:type="spellEnd"/>
      <w:r>
        <w:rPr>
          <w:rFonts w:eastAsia="Segoe UI" w:cs="Tahoma"/>
          <w:color w:val="auto"/>
          <w:kern w:val="0"/>
          <w:sz w:val="20"/>
          <w:lang w:eastAsia="en-US" w:bidi="en-US"/>
        </w:rPr>
        <w:t>?</w:t>
      </w:r>
    </w:p>
  </w:comment>
  <w:comment w:id="74" w:author="Nieznany autor" w:date="2023-11-21T13:32:00Z" w:initials="">
    <w:p w14:paraId="655A7D58" w14:textId="77777777" w:rsidR="00E15E82" w:rsidRDefault="0030005B">
      <w:pPr>
        <w:spacing w:line="240" w:lineRule="auto"/>
        <w:rPr>
          <w:rFonts w:hint="eastAsia"/>
        </w:rPr>
      </w:pPr>
      <w:r>
        <w:rPr>
          <w:rFonts w:eastAsia="Segoe UI" w:cs="Tahoma"/>
          <w:color w:val="auto"/>
          <w:kern w:val="0"/>
          <w:sz w:val="20"/>
          <w:lang w:eastAsia="en-US" w:bidi="en-US"/>
        </w:rPr>
        <w:t>Add figure to the Supplement</w:t>
      </w:r>
    </w:p>
  </w:comment>
  <w:comment w:id="75" w:author="Nieznany autor" w:date="2023-11-21T13:30:00Z" w:initials="">
    <w:p w14:paraId="5B878623" w14:textId="77777777" w:rsidR="00E15E82" w:rsidRDefault="0030005B">
      <w:pPr>
        <w:spacing w:line="240" w:lineRule="auto"/>
        <w:rPr>
          <w:rFonts w:hint="eastAsia"/>
        </w:rPr>
      </w:pPr>
      <w:r>
        <w:rPr>
          <w:rFonts w:eastAsia="Segoe UI" w:cs="Tahoma"/>
          <w:color w:val="auto"/>
          <w:kern w:val="0"/>
          <w:sz w:val="20"/>
          <w:lang w:val="pl-PL" w:eastAsia="en-US" w:bidi="en-US"/>
        </w:rPr>
        <w:t>I moght remove this trait.</w:t>
      </w:r>
    </w:p>
  </w:comment>
  <w:comment w:id="78" w:author="Novotný Vojtěch" w:date="2023-12-24T12:26:00Z" w:initials="NV">
    <w:p w14:paraId="7931DF80" w14:textId="77777777" w:rsidR="00E15E82" w:rsidRDefault="0030005B">
      <w:pPr>
        <w:spacing w:line="240" w:lineRule="auto"/>
        <w:rPr>
          <w:rFonts w:hint="eastAsia"/>
        </w:rPr>
      </w:pPr>
      <w:r>
        <w:rPr>
          <w:rFonts w:eastAsia="Segoe UI" w:cs="Tahoma"/>
          <w:color w:val="auto"/>
          <w:kern w:val="0"/>
          <w:lang w:eastAsia="en-US" w:bidi="en-US"/>
        </w:rPr>
        <w:t>Complete, or above certain DBH?</w:t>
      </w:r>
    </w:p>
  </w:comment>
  <w:comment w:id="82" w:author="Novotný Vojtěch" w:date="2023-12-24T12:28:00Z" w:initials="NV">
    <w:p w14:paraId="09583C32" w14:textId="77777777" w:rsidR="00E15E82" w:rsidRDefault="0030005B">
      <w:pPr>
        <w:spacing w:line="240" w:lineRule="auto"/>
        <w:rPr>
          <w:rFonts w:hint="eastAsia"/>
        </w:rPr>
      </w:pPr>
      <w:r>
        <w:rPr>
          <w:rFonts w:eastAsia="Segoe UI" w:cs="Tahoma"/>
          <w:color w:val="auto"/>
          <w:kern w:val="0"/>
          <w:lang w:eastAsia="en-US" w:bidi="en-US"/>
        </w:rPr>
        <w:t>Productivity is rate of creating biomass per unit time, different from standing biomass at the time of harvest</w:t>
      </w:r>
    </w:p>
  </w:comment>
  <w:comment w:id="83" w:author="Novotný Vojtěch" w:date="2023-12-24T12:31:00Z" w:initials="NV">
    <w:p w14:paraId="190A0609" w14:textId="77777777" w:rsidR="00E15E82" w:rsidRDefault="0030005B">
      <w:pPr>
        <w:spacing w:line="240" w:lineRule="auto"/>
        <w:rPr>
          <w:rFonts w:hint="eastAsia"/>
        </w:rPr>
      </w:pPr>
      <w:r>
        <w:rPr>
          <w:rFonts w:eastAsia="Segoe UI" w:cs="Tahoma"/>
          <w:color w:val="auto"/>
          <w:kern w:val="0"/>
          <w:lang w:eastAsia="en-US" w:bidi="en-US"/>
        </w:rPr>
        <w:t xml:space="preserve">Problem is that we harvested after 1 year in </w:t>
      </w:r>
      <w:proofErr w:type="spellStart"/>
      <w:r>
        <w:rPr>
          <w:rFonts w:eastAsia="Segoe UI" w:cs="Tahoma"/>
          <w:color w:val="auto"/>
          <w:kern w:val="0"/>
          <w:lang w:eastAsia="en-US" w:bidi="en-US"/>
        </w:rPr>
        <w:t>Wanang</w:t>
      </w:r>
      <w:proofErr w:type="spellEnd"/>
      <w:r>
        <w:rPr>
          <w:rFonts w:eastAsia="Segoe UI" w:cs="Tahoma"/>
          <w:color w:val="auto"/>
          <w:kern w:val="0"/>
          <w:lang w:eastAsia="en-US" w:bidi="en-US"/>
        </w:rPr>
        <w:t xml:space="preserve"> and </w:t>
      </w:r>
      <w:proofErr w:type="spellStart"/>
      <w:r>
        <w:rPr>
          <w:rFonts w:eastAsia="Segoe UI" w:cs="Tahoma"/>
          <w:color w:val="auto"/>
          <w:kern w:val="0"/>
          <w:lang w:eastAsia="en-US" w:bidi="en-US"/>
        </w:rPr>
        <w:t>Numba</w:t>
      </w:r>
      <w:proofErr w:type="spellEnd"/>
      <w:r>
        <w:rPr>
          <w:rFonts w:eastAsia="Segoe UI" w:cs="Tahoma"/>
          <w:color w:val="auto"/>
          <w:kern w:val="0"/>
          <w:lang w:eastAsia="en-US" w:bidi="en-US"/>
        </w:rPr>
        <w:t xml:space="preserve"> but 1.5 years in </w:t>
      </w:r>
      <w:proofErr w:type="spellStart"/>
      <w:r>
        <w:rPr>
          <w:rFonts w:eastAsia="Segoe UI" w:cs="Tahoma"/>
          <w:color w:val="auto"/>
          <w:kern w:val="0"/>
          <w:lang w:eastAsia="en-US" w:bidi="en-US"/>
        </w:rPr>
        <w:t>Yawan</w:t>
      </w:r>
      <w:proofErr w:type="spellEnd"/>
      <w:r>
        <w:rPr>
          <w:rFonts w:eastAsia="Segoe UI" w:cs="Tahoma"/>
          <w:color w:val="auto"/>
          <w:kern w:val="0"/>
          <w:lang w:eastAsia="en-US" w:bidi="en-US"/>
        </w:rPr>
        <w:t xml:space="preserve"> - which was decided so that we have similarly advanced vegetation - and we succeeded to keep it more or less constant, so this is an artifact. However we can still </w:t>
      </w:r>
      <w:r>
        <w:rPr>
          <w:rFonts w:eastAsia="Segoe UI" w:cs="Tahoma"/>
          <w:b/>
          <w:color w:val="auto"/>
          <w:kern w:val="0"/>
          <w:lang w:eastAsia="en-US" w:bidi="en-US"/>
        </w:rPr>
        <w:t>compare species richness, using rarefaction per stems or the shape of biomass based species accumulation curves.</w:t>
      </w:r>
      <w:r>
        <w:rPr>
          <w:rFonts w:eastAsia="Segoe UI" w:cs="Tahoma"/>
          <w:color w:val="auto"/>
          <w:kern w:val="0"/>
          <w:lang w:eastAsia="en-US" w:bidi="en-US"/>
        </w:rPr>
        <w:t xml:space="preserve"> As for the biomass a meaningful comparison between different experiment durations may be </w:t>
      </w:r>
      <w:proofErr w:type="spellStart"/>
      <w:r>
        <w:rPr>
          <w:rFonts w:eastAsia="Segoe UI" w:cs="Tahoma"/>
          <w:color w:val="auto"/>
          <w:kern w:val="0"/>
          <w:lang w:eastAsia="en-US" w:bidi="en-US"/>
        </w:rPr>
        <w:t>difficults</w:t>
      </w:r>
      <w:proofErr w:type="spellEnd"/>
      <w:r>
        <w:rPr>
          <w:rFonts w:eastAsia="Segoe UI" w:cs="Tahoma"/>
          <w:color w:val="auto"/>
          <w:kern w:val="0"/>
          <w:lang w:eastAsia="en-US" w:bidi="en-US"/>
        </w:rPr>
        <w:t xml:space="preserve"> as it does not increased linearly, maybe we could assume exponential increased and use log values to standardize per year...</w:t>
      </w:r>
    </w:p>
  </w:comment>
  <w:comment w:id="84" w:author="Novotný Vojtěch" w:date="2023-12-24T15:12:00Z" w:initials="NV">
    <w:p w14:paraId="30963FC4" w14:textId="77777777" w:rsidR="00E15E82" w:rsidRDefault="0030005B">
      <w:pPr>
        <w:spacing w:line="240" w:lineRule="auto"/>
        <w:rPr>
          <w:rFonts w:hint="eastAsia"/>
        </w:rPr>
      </w:pPr>
      <w:r>
        <w:rPr>
          <w:rFonts w:eastAsia="Segoe UI" w:cs="Tahoma"/>
          <w:color w:val="auto"/>
          <w:kern w:val="0"/>
          <w:lang w:eastAsia="en-US" w:bidi="en-US"/>
        </w:rPr>
        <w:t>???</w:t>
      </w:r>
    </w:p>
  </w:comment>
  <w:comment w:id="85" w:author="Novotný Vojtěch" w:date="2023-12-24T15:19:00Z" w:initials="NV">
    <w:p w14:paraId="0F191A66" w14:textId="77777777" w:rsidR="00E15E82" w:rsidRDefault="0030005B">
      <w:pPr>
        <w:spacing w:line="240" w:lineRule="auto"/>
        <w:rPr>
          <w:rFonts w:hint="eastAsia"/>
        </w:rPr>
      </w:pPr>
      <w:proofErr w:type="gramStart"/>
      <w:r>
        <w:rPr>
          <w:rFonts w:eastAsia="Segoe UI" w:cs="Tahoma"/>
          <w:color w:val="auto"/>
          <w:kern w:val="0"/>
          <w:lang w:eastAsia="en-US" w:bidi="en-US"/>
        </w:rPr>
        <w:t>Fig 1 “fungi” shows increase in richness and density, so is that the effect of the treatment “fungi removal”  (this would be logical, also because another treatment is called “increased herbivory” and refers to added herbivores), but in that case the presence of fungi would have negative effect on richness and density (</w:t>
      </w:r>
      <w:proofErr w:type="spellStart"/>
      <w:r>
        <w:rPr>
          <w:rFonts w:eastAsia="Segoe UI" w:cs="Tahoma"/>
          <w:color w:val="auto"/>
          <w:kern w:val="0"/>
          <w:lang w:eastAsia="en-US" w:bidi="en-US"/>
        </w:rPr>
        <w:t>ie</w:t>
      </w:r>
      <w:proofErr w:type="spellEnd"/>
      <w:r>
        <w:rPr>
          <w:rFonts w:eastAsia="Segoe UI" w:cs="Tahoma"/>
          <w:color w:val="auto"/>
          <w:kern w:val="0"/>
          <w:lang w:eastAsia="en-US" w:bidi="en-US"/>
        </w:rPr>
        <w:t xml:space="preserve"> opposite to their removal), Or did you - confusingly and without explanation - reversed the signs of the Fig 1 effect sizes so they show the effect of fungi presence?</w:t>
      </w:r>
      <w:proofErr w:type="gramEnd"/>
    </w:p>
  </w:comment>
  <w:comment w:id="88" w:author="Novotný Vojtěch" w:date="2023-12-24T16:07:00Z" w:initials="NV">
    <w:p w14:paraId="51166683" w14:textId="77777777" w:rsidR="00E15E82" w:rsidRDefault="0030005B">
      <w:pPr>
        <w:spacing w:line="240" w:lineRule="auto"/>
        <w:rPr>
          <w:rFonts w:hint="eastAsia"/>
        </w:rPr>
      </w:pPr>
      <w:r>
        <w:rPr>
          <w:rFonts w:eastAsia="Segoe UI" w:cs="Tahoma"/>
          <w:color w:val="auto"/>
          <w:kern w:val="0"/>
          <w:lang w:eastAsia="en-US" w:bidi="en-US"/>
        </w:rPr>
        <w:t>Are you showing the effect of insecticide (increasing dissimilarity) in Fig and discussing the opposite effect of insect presence in the text? That would be sure way to confuse the reader.</w:t>
      </w:r>
    </w:p>
  </w:comment>
  <w:comment w:id="89" w:author="Novotný Vojtěch" w:date="2023-12-24T16:03:00Z" w:initials="NV">
    <w:p w14:paraId="636796EA" w14:textId="77777777" w:rsidR="00E15E82" w:rsidRDefault="0030005B">
      <w:pPr>
        <w:spacing w:line="240" w:lineRule="auto"/>
        <w:rPr>
          <w:rFonts w:hint="eastAsia"/>
        </w:rPr>
      </w:pPr>
      <w:r>
        <w:rPr>
          <w:rFonts w:eastAsia="Segoe UI" w:cs="Tahoma"/>
          <w:color w:val="auto"/>
          <w:kern w:val="0"/>
          <w:lang w:eastAsia="en-US" w:bidi="en-US"/>
        </w:rPr>
        <w:t>Increase? I see decrease</w:t>
      </w:r>
    </w:p>
  </w:comment>
  <w:comment w:id="108" w:author="Dell" w:date="2023-11-07T12:35:00Z" w:initials="">
    <w:p w14:paraId="18157B5B" w14:textId="77777777" w:rsidR="00E15E82" w:rsidRDefault="0030005B">
      <w:pPr>
        <w:spacing w:line="240" w:lineRule="auto"/>
        <w:rPr>
          <w:rFonts w:hint="eastAsia"/>
        </w:rPr>
      </w:pPr>
      <w:r>
        <w:rPr>
          <w:rFonts w:eastAsia="Segoe UI" w:cs="Tahoma"/>
          <w:color w:val="auto"/>
          <w:kern w:val="0"/>
          <w:lang w:eastAsia="en-US" w:bidi="en-US"/>
        </w:rPr>
        <w:t xml:space="preserve">I should analyze all treatment vectors, here I only analyzed insecticide and fungicide as only these two vectors were significantly affecting the community composition. However, other treatments may still show significant correlation with trait values, even when species based ordination was not significant. Lack of significance in many cases can be attributed to high variability in species composition between the sites, and not necessarily a lack of effect. Trait based approach may describe a treatment effect better. But, should I use the results from RDA? What RDA does it tries to organize </w:t>
      </w:r>
    </w:p>
  </w:comment>
  <w:comment w:id="110" w:author="Novotný Vojtěch" w:date="2023-12-24T16:28:00Z" w:initials="NV">
    <w:p w14:paraId="0B2A1E90" w14:textId="77777777" w:rsidR="00E15E82" w:rsidRDefault="0030005B">
      <w:pPr>
        <w:spacing w:line="240" w:lineRule="auto"/>
        <w:rPr>
          <w:rFonts w:hint="eastAsia"/>
        </w:rPr>
      </w:pPr>
      <w:r>
        <w:rPr>
          <w:rFonts w:eastAsia="Segoe UI" w:cs="Tahoma"/>
          <w:color w:val="auto"/>
          <w:kern w:val="0"/>
          <w:lang w:eastAsia="en-US" w:bidi="en-US"/>
        </w:rPr>
        <w:t>So to what extent is it the relationships determined by treatments and to what extent by elevation? From Fig. S3 looks like mostly elevation. Also note the problems of comparing species richness for sites after different duration of the experiment noted above.</w:t>
      </w:r>
    </w:p>
  </w:comment>
  <w:comment w:id="111" w:author="Nieznany autor" w:date="2023-11-17T09:08:00Z" w:initials="">
    <w:p w14:paraId="69E33F3F" w14:textId="77777777" w:rsidR="00E15E82" w:rsidRDefault="0030005B">
      <w:pPr>
        <w:spacing w:line="240" w:lineRule="auto"/>
        <w:rPr>
          <w:rFonts w:hint="eastAsia"/>
        </w:rPr>
      </w:pPr>
      <w:r>
        <w:rPr>
          <w:rFonts w:eastAsia="Segoe UI" w:cs="Tahoma"/>
          <w:color w:val="auto"/>
          <w:kern w:val="0"/>
          <w:sz w:val="20"/>
          <w:lang w:eastAsia="en-US" w:bidi="en-US"/>
        </w:rPr>
        <w:t xml:space="preserve">I am not sure whether I should include herbivory damage </w:t>
      </w:r>
    </w:p>
  </w:comment>
  <w:comment w:id="114" w:author="Dell" w:date="2023-11-07T12:49:00Z" w:initials="">
    <w:p w14:paraId="4DFE31EC" w14:textId="77777777" w:rsidR="00E15E82" w:rsidRDefault="0030005B">
      <w:pPr>
        <w:spacing w:line="240" w:lineRule="auto"/>
        <w:rPr>
          <w:rFonts w:hint="eastAsia"/>
        </w:rPr>
      </w:pPr>
      <w:r>
        <w:rPr>
          <w:rFonts w:eastAsia="Segoe UI" w:cs="Tahoma"/>
          <w:color w:val="auto"/>
          <w:kern w:val="0"/>
          <w:lang w:eastAsia="en-US" w:bidi="en-US"/>
        </w:rPr>
        <w:t>How do I know that?</w:t>
      </w:r>
    </w:p>
  </w:comment>
  <w:comment w:id="115" w:author="Nieznany autor" w:date="2023-06-10T11:57:00Z" w:initials="">
    <w:p w14:paraId="2BCE0300" w14:textId="77777777" w:rsidR="00E15E82" w:rsidRDefault="0030005B">
      <w:pPr>
        <w:spacing w:line="240" w:lineRule="auto"/>
        <w:rPr>
          <w:rFonts w:hint="eastAsia"/>
        </w:rPr>
      </w:pPr>
      <w:r>
        <w:rPr>
          <w:rFonts w:eastAsia="Segoe UI" w:cs="Tahoma"/>
          <w:color w:val="auto"/>
          <w:kern w:val="0"/>
          <w:sz w:val="21"/>
          <w:lang w:eastAsia="en-US" w:bidi="en-US"/>
        </w:rPr>
        <w:t xml:space="preserve">I should add also the other trait change values. Are other traits evaluated at the control? Then it would make total sense to add water content change as well. Maybe plants change their biomass through increasing water content? And </w:t>
      </w:r>
      <w:proofErr w:type="spellStart"/>
      <w:r>
        <w:rPr>
          <w:rFonts w:eastAsia="Segoe UI" w:cs="Tahoma"/>
          <w:color w:val="auto"/>
          <w:kern w:val="0"/>
          <w:sz w:val="21"/>
          <w:lang w:eastAsia="en-US" w:bidi="en-US"/>
        </w:rPr>
        <w:t>lets</w:t>
      </w:r>
      <w:proofErr w:type="spellEnd"/>
      <w:r>
        <w:rPr>
          <w:rFonts w:eastAsia="Segoe UI" w:cs="Tahoma"/>
          <w:color w:val="auto"/>
          <w:kern w:val="0"/>
          <w:sz w:val="21"/>
          <w:lang w:eastAsia="en-US" w:bidi="en-US"/>
        </w:rPr>
        <w:t xml:space="preserve"> see how herbivory changes as well.</w:t>
      </w:r>
    </w:p>
  </w:comment>
  <w:comment w:id="116" w:author="Novotný Vojtěch" w:date="2023-12-24T17:20:00Z" w:initials="NV">
    <w:p w14:paraId="1955EFCB" w14:textId="77777777" w:rsidR="00E15E82" w:rsidRDefault="0030005B">
      <w:pPr>
        <w:spacing w:line="240" w:lineRule="auto"/>
        <w:rPr>
          <w:rFonts w:hint="eastAsia"/>
        </w:rPr>
      </w:pPr>
      <w:r>
        <w:rPr>
          <w:rFonts w:eastAsia="Segoe UI" w:cs="Tahoma"/>
          <w:color w:val="auto"/>
          <w:kern w:val="0"/>
          <w:lang w:eastAsia="en-US" w:bidi="en-US"/>
        </w:rPr>
        <w:t>Practically no literature cited</w:t>
      </w:r>
    </w:p>
  </w:comment>
  <w:comment w:id="151" w:author="Novotný Vojtěch" w:date="2023-12-24T16:45:00Z" w:initials="NV">
    <w:p w14:paraId="10DCFB97" w14:textId="77777777" w:rsidR="00E15E82" w:rsidRDefault="0030005B">
      <w:pPr>
        <w:spacing w:line="240" w:lineRule="auto"/>
        <w:rPr>
          <w:rFonts w:hint="eastAsia"/>
        </w:rPr>
      </w:pPr>
      <w:r>
        <w:rPr>
          <w:rFonts w:eastAsia="Segoe UI" w:cs="Tahoma"/>
          <w:color w:val="auto"/>
          <w:kern w:val="0"/>
          <w:lang w:eastAsia="en-US" w:bidi="en-US"/>
        </w:rPr>
        <w:t>You need to briefly recapitulate why we expected something else.</w:t>
      </w:r>
    </w:p>
  </w:comment>
  <w:comment w:id="167" w:author="Novotný Vojtěch" w:date="2023-12-24T16:48:00Z" w:initials="NV">
    <w:p w14:paraId="08AC9638" w14:textId="77777777" w:rsidR="00E15E82" w:rsidRDefault="0030005B">
      <w:pPr>
        <w:spacing w:line="240" w:lineRule="auto"/>
        <w:rPr>
          <w:rFonts w:hint="eastAsia"/>
        </w:rPr>
      </w:pPr>
      <w:r>
        <w:rPr>
          <w:rFonts w:eastAsia="Segoe UI" w:cs="Tahoma"/>
          <w:color w:val="auto"/>
          <w:kern w:val="0"/>
          <w:lang w:eastAsia="en-US" w:bidi="en-US"/>
        </w:rPr>
        <w:t xml:space="preserve">Density would not be because of negative density dependence, and interesting question is whether the diversity effect will persist if the richness is expressed on per no. of stems basis - if not, then the mechanisms may be that insects and fungi lead somehow to smaller plant size which allows more individuals the constant </w:t>
      </w:r>
      <w:proofErr w:type="spellStart"/>
      <w:r>
        <w:rPr>
          <w:rFonts w:eastAsia="Segoe UI" w:cs="Tahoma"/>
          <w:color w:val="auto"/>
          <w:kern w:val="0"/>
          <w:lang w:eastAsia="en-US" w:bidi="en-US"/>
        </w:rPr>
        <w:t>biomas</w:t>
      </w:r>
      <w:proofErr w:type="spellEnd"/>
      <w:r>
        <w:rPr>
          <w:rFonts w:eastAsia="Segoe UI" w:cs="Tahoma"/>
          <w:color w:val="auto"/>
          <w:kern w:val="0"/>
          <w:lang w:eastAsia="en-US" w:bidi="en-US"/>
        </w:rPr>
        <w:t>, leading therefore to more species (no NDD effects needed).</w:t>
      </w:r>
    </w:p>
  </w:comment>
  <w:comment w:id="184" w:author="Novotný Vojtěch" w:date="2023-12-24T16:49:00Z" w:initials="NV">
    <w:p w14:paraId="600B84F6" w14:textId="77777777" w:rsidR="00E15E82" w:rsidRDefault="0030005B">
      <w:pPr>
        <w:spacing w:line="240" w:lineRule="auto"/>
        <w:rPr>
          <w:rFonts w:hint="eastAsia"/>
        </w:rPr>
      </w:pPr>
      <w:r>
        <w:rPr>
          <w:rFonts w:eastAsia="Segoe UI" w:cs="Tahoma"/>
          <w:color w:val="auto"/>
          <w:kern w:val="0"/>
          <w:lang w:eastAsia="en-US" w:bidi="en-US"/>
        </w:rPr>
        <w:t xml:space="preserve">That could be the case only if they acted in opposite directions. </w:t>
      </w:r>
    </w:p>
  </w:comment>
  <w:comment w:id="185" w:author="Novotný Vojtěch" w:date="2023-12-24T16:50:00Z" w:initials="NV">
    <w:p w14:paraId="34F8A80F" w14:textId="77777777" w:rsidR="00E15E82" w:rsidRDefault="0030005B">
      <w:pPr>
        <w:spacing w:line="240" w:lineRule="auto"/>
        <w:rPr>
          <w:rFonts w:hint="eastAsia"/>
        </w:rPr>
      </w:pPr>
      <w:r>
        <w:rPr>
          <w:rFonts w:eastAsia="Segoe UI" w:cs="Tahoma"/>
          <w:color w:val="auto"/>
          <w:kern w:val="0"/>
          <w:lang w:eastAsia="en-US" w:bidi="en-US"/>
        </w:rPr>
        <w:t>Any literature on experiments that did both fungicides and insecticides on the same plot?</w:t>
      </w:r>
    </w:p>
  </w:comment>
  <w:comment w:id="186" w:author="Novotný Vojtěch" w:date="2023-12-24T16:51:00Z" w:initials="NV">
    <w:p w14:paraId="4254275C" w14:textId="77777777" w:rsidR="00E15E82" w:rsidRDefault="0030005B">
      <w:pPr>
        <w:spacing w:line="240" w:lineRule="auto"/>
        <w:rPr>
          <w:rFonts w:hint="eastAsia"/>
        </w:rPr>
      </w:pPr>
      <w:r>
        <w:rPr>
          <w:rFonts w:eastAsia="Segoe UI" w:cs="Tahoma"/>
          <w:color w:val="auto"/>
          <w:kern w:val="0"/>
          <w:lang w:eastAsia="en-US" w:bidi="en-US"/>
        </w:rPr>
        <w:t xml:space="preserve">Check </w:t>
      </w:r>
      <w:proofErr w:type="spellStart"/>
      <w:r>
        <w:rPr>
          <w:rFonts w:eastAsia="Segoe UI" w:cs="Tahoma"/>
          <w:color w:val="auto"/>
          <w:kern w:val="0"/>
          <w:lang w:eastAsia="en-US" w:bidi="en-US"/>
        </w:rPr>
        <w:t>Vejmelka</w:t>
      </w:r>
      <w:proofErr w:type="spellEnd"/>
      <w:r>
        <w:rPr>
          <w:rFonts w:eastAsia="Segoe UI" w:cs="Tahoma"/>
          <w:color w:val="auto"/>
          <w:kern w:val="0"/>
          <w:lang w:eastAsia="en-US" w:bidi="en-US"/>
        </w:rPr>
        <w:t xml:space="preserve">, he has now mammal data from Mt Wilhelm and </w:t>
      </w:r>
      <w:proofErr w:type="spellStart"/>
      <w:r>
        <w:rPr>
          <w:rFonts w:eastAsia="Segoe UI" w:cs="Tahoma"/>
          <w:color w:val="auto"/>
          <w:kern w:val="0"/>
          <w:lang w:eastAsia="en-US" w:bidi="en-US"/>
        </w:rPr>
        <w:t>Wanang</w:t>
      </w:r>
      <w:proofErr w:type="spellEnd"/>
    </w:p>
  </w:comment>
  <w:comment w:id="187" w:author="Novotný Vojtěch" w:date="2023-12-24T17:13:00Z" w:initials="NV">
    <w:p w14:paraId="3176BB15" w14:textId="77777777" w:rsidR="00E15E82" w:rsidRDefault="0030005B">
      <w:pPr>
        <w:spacing w:line="240" w:lineRule="auto"/>
        <w:rPr>
          <w:rFonts w:hint="eastAsia"/>
        </w:rPr>
      </w:pPr>
      <w:r>
        <w:rPr>
          <w:rFonts w:eastAsia="Segoe UI" w:cs="Tahoma"/>
          <w:color w:val="auto"/>
          <w:kern w:val="0"/>
          <w:lang w:eastAsia="en-US" w:bidi="en-US"/>
        </w:rPr>
        <w:t xml:space="preserve">Where is the </w:t>
      </w:r>
      <w:proofErr w:type="spellStart"/>
      <w:r>
        <w:rPr>
          <w:rFonts w:eastAsia="Segoe UI" w:cs="Tahoma"/>
          <w:color w:val="auto"/>
          <w:kern w:val="0"/>
          <w:lang w:eastAsia="en-US" w:bidi="en-US"/>
        </w:rPr>
        <w:t>Jaccard</w:t>
      </w:r>
      <w:proofErr w:type="spellEnd"/>
      <w:r>
        <w:rPr>
          <w:rFonts w:eastAsia="Segoe UI" w:cs="Tahoma"/>
          <w:color w:val="auto"/>
          <w:kern w:val="0"/>
          <w:lang w:eastAsia="en-US" w:bidi="en-US"/>
        </w:rPr>
        <w:t xml:space="preserve"> coming from? Never mentioned before</w:t>
      </w:r>
    </w:p>
  </w:comment>
  <w:comment w:id="195" w:author="Novotný Vojtěch" w:date="2023-12-24T16:53:00Z" w:initials="NV">
    <w:p w14:paraId="32F3D31F" w14:textId="77777777" w:rsidR="00E15E82" w:rsidRDefault="0030005B">
      <w:pPr>
        <w:spacing w:line="240" w:lineRule="auto"/>
        <w:rPr>
          <w:rFonts w:hint="eastAsia"/>
        </w:rPr>
      </w:pPr>
      <w:r>
        <w:rPr>
          <w:rFonts w:eastAsia="Segoe UI" w:cs="Tahoma"/>
          <w:color w:val="auto"/>
          <w:kern w:val="0"/>
          <w:lang w:eastAsia="en-US" w:bidi="en-US"/>
        </w:rPr>
        <w:t xml:space="preserve">Why? If feeding of generalists is compensated but not that of specialists, it is possible to have zero impact of added generalists - also alternately, what if generalists suppress specialists across the insect community, then we could have a compensation similar as you propose between fungicides and insecticides </w:t>
      </w:r>
    </w:p>
  </w:comment>
  <w:comment w:id="196" w:author="Nieznany autor" w:date="2023-11-21T13:43:00Z" w:initials="">
    <w:p w14:paraId="4EF71278" w14:textId="77777777" w:rsidR="00E15E82" w:rsidRDefault="0030005B">
      <w:pPr>
        <w:spacing w:line="240" w:lineRule="auto"/>
        <w:rPr>
          <w:rFonts w:hint="eastAsia"/>
        </w:rPr>
      </w:pPr>
      <w:proofErr w:type="gramStart"/>
      <w:r>
        <w:rPr>
          <w:rFonts w:eastAsia="Segoe UI" w:cs="Tahoma"/>
          <w:color w:val="auto"/>
          <w:kern w:val="0"/>
          <w:sz w:val="20"/>
          <w:lang w:eastAsia="en-US" w:bidi="en-US"/>
        </w:rPr>
        <w:t>add</w:t>
      </w:r>
      <w:proofErr w:type="gramEnd"/>
      <w:r>
        <w:rPr>
          <w:rFonts w:eastAsia="Segoe UI" w:cs="Tahoma"/>
          <w:color w:val="auto"/>
          <w:kern w:val="0"/>
          <w:sz w:val="20"/>
          <w:lang w:eastAsia="en-US" w:bidi="en-US"/>
        </w:rPr>
        <w:t xml:space="preserve"> figure to the supplement</w:t>
      </w:r>
    </w:p>
  </w:comment>
  <w:comment w:id="197" w:author="Nieznany autor" w:date="2023-11-21T13:45:00Z" w:initials="">
    <w:p w14:paraId="778C66FF" w14:textId="77777777" w:rsidR="00E15E82" w:rsidRDefault="0030005B">
      <w:pPr>
        <w:spacing w:line="240" w:lineRule="auto"/>
        <w:rPr>
          <w:rFonts w:hint="eastAsia"/>
        </w:rPr>
      </w:pPr>
      <w:r>
        <w:rPr>
          <w:rFonts w:eastAsia="Segoe UI" w:cs="Tahoma"/>
          <w:color w:val="auto"/>
          <w:kern w:val="0"/>
          <w:sz w:val="20"/>
          <w:lang w:eastAsia="en-US" w:bidi="en-US"/>
        </w:rPr>
        <w:t>According to (</w:t>
      </w:r>
      <w:proofErr w:type="spellStart"/>
      <w:r>
        <w:rPr>
          <w:rFonts w:eastAsia="Segoe UI" w:cs="Tahoma"/>
          <w:color w:val="auto"/>
          <w:kern w:val="0"/>
          <w:sz w:val="20"/>
          <w:lang w:eastAsia="en-US" w:bidi="en-US"/>
        </w:rPr>
        <w:t>Zirbel</w:t>
      </w:r>
      <w:proofErr w:type="spellEnd"/>
      <w:r>
        <w:rPr>
          <w:rFonts w:eastAsia="Segoe UI" w:cs="Tahoma"/>
          <w:color w:val="auto"/>
          <w:kern w:val="0"/>
          <w:sz w:val="20"/>
          <w:lang w:eastAsia="en-US" w:bidi="en-US"/>
        </w:rPr>
        <w:t xml:space="preserve"> and </w:t>
      </w:r>
      <w:proofErr w:type="spellStart"/>
      <w:r>
        <w:rPr>
          <w:rFonts w:eastAsia="Segoe UI" w:cs="Tahoma"/>
          <w:color w:val="auto"/>
          <w:kern w:val="0"/>
          <w:sz w:val="20"/>
          <w:lang w:eastAsia="en-US" w:bidi="en-US"/>
        </w:rPr>
        <w:t>Brudvig</w:t>
      </w:r>
      <w:proofErr w:type="spellEnd"/>
      <w:r>
        <w:rPr>
          <w:rFonts w:eastAsia="Segoe UI" w:cs="Tahoma"/>
          <w:color w:val="auto"/>
          <w:kern w:val="0"/>
          <w:sz w:val="20"/>
          <w:lang w:eastAsia="en-US" w:bidi="en-US"/>
        </w:rPr>
        <w:t xml:space="preserve"> 2020</w:t>
      </w:r>
      <w:proofErr w:type="gramStart"/>
      <w:r>
        <w:rPr>
          <w:rFonts w:eastAsia="Segoe UI" w:cs="Tahoma"/>
          <w:color w:val="auto"/>
          <w:kern w:val="0"/>
          <w:sz w:val="20"/>
          <w:lang w:eastAsia="en-US" w:bidi="en-US"/>
        </w:rPr>
        <w:t>)[</w:t>
      </w:r>
      <w:proofErr w:type="gramEnd"/>
      <w:r>
        <w:rPr>
          <w:rFonts w:eastAsia="Segoe UI" w:cs="Tahoma"/>
          <w:color w:val="auto"/>
          <w:kern w:val="0"/>
          <w:sz w:val="20"/>
          <w:lang w:eastAsia="en-US" w:bidi="en-US"/>
        </w:rPr>
        <w:t xml:space="preserve"> plants with lower SLA tend to establish better in the high light conditions.</w:t>
      </w:r>
    </w:p>
  </w:comment>
  <w:comment w:id="202" w:author="Nieznany autor" w:date="2023-11-21T13:55:00Z" w:initials="">
    <w:p w14:paraId="605849EF" w14:textId="77777777" w:rsidR="00E15E82" w:rsidRDefault="0030005B">
      <w:pPr>
        <w:spacing w:line="240" w:lineRule="auto"/>
        <w:rPr>
          <w:rFonts w:hint="eastAsia"/>
        </w:rPr>
      </w:pPr>
      <w:r>
        <w:rPr>
          <w:rFonts w:eastAsia="Segoe UI" w:cs="Tahoma"/>
          <w:color w:val="auto"/>
          <w:kern w:val="0"/>
          <w:sz w:val="20"/>
          <w:lang w:eastAsia="en-US" w:bidi="en-US"/>
        </w:rPr>
        <w:t>Add figures to the supplement</w:t>
      </w:r>
    </w:p>
  </w:comment>
  <w:comment w:id="203" w:author="Nieznany autor" w:date="2023-11-21T14:00:00Z" w:initials="">
    <w:p w14:paraId="3619350F" w14:textId="77777777" w:rsidR="00E15E82" w:rsidRDefault="0030005B">
      <w:pPr>
        <w:spacing w:line="240" w:lineRule="auto"/>
        <w:rPr>
          <w:rFonts w:hint="eastAsia"/>
        </w:rPr>
      </w:pPr>
      <w:proofErr w:type="gramStart"/>
      <w:r>
        <w:rPr>
          <w:rFonts w:eastAsia="Segoe UI" w:cs="Tahoma"/>
          <w:color w:val="auto"/>
          <w:kern w:val="0"/>
          <w:sz w:val="20"/>
          <w:lang w:eastAsia="en-US" w:bidi="en-US"/>
        </w:rPr>
        <w:t>evaluate</w:t>
      </w:r>
      <w:proofErr w:type="gramEnd"/>
      <w:r>
        <w:rPr>
          <w:rFonts w:eastAsia="Segoe UI" w:cs="Tahoma"/>
          <w:color w:val="auto"/>
          <w:kern w:val="0"/>
          <w:sz w:val="20"/>
          <w:lang w:eastAsia="en-US" w:bidi="en-US"/>
        </w:rPr>
        <w:t xml:space="preserve"> using preliminary data?</w:t>
      </w:r>
    </w:p>
  </w:comment>
  <w:comment w:id="205" w:author="Novotný Vojtěch" w:date="2023-12-24T17:11:00Z" w:initials="NV">
    <w:p w14:paraId="0015551F" w14:textId="77777777" w:rsidR="00E15E82" w:rsidRDefault="0030005B">
      <w:pPr>
        <w:spacing w:line="240" w:lineRule="auto"/>
        <w:rPr>
          <w:rFonts w:hint="eastAsia"/>
        </w:rPr>
      </w:pPr>
      <w:r>
        <w:rPr>
          <w:rFonts w:eastAsia="Segoe UI" w:cs="Tahoma"/>
          <w:color w:val="auto"/>
          <w:kern w:val="0"/>
          <w:lang w:eastAsia="en-US" w:bidi="en-US"/>
        </w:rPr>
        <w:t xml:space="preserve">What </w:t>
      </w:r>
      <w:proofErr w:type="spellStart"/>
      <w:r>
        <w:rPr>
          <w:rFonts w:eastAsia="Segoe UI" w:cs="Tahoma"/>
          <w:color w:val="auto"/>
          <w:kern w:val="0"/>
          <w:lang w:eastAsia="en-US" w:bidi="en-US"/>
        </w:rPr>
        <w:t>doe</w:t>
      </w:r>
      <w:proofErr w:type="spellEnd"/>
      <w:r>
        <w:rPr>
          <w:rFonts w:eastAsia="Segoe UI" w:cs="Tahoma"/>
          <w:color w:val="auto"/>
          <w:kern w:val="0"/>
          <w:lang w:eastAsia="en-US" w:bidi="en-US"/>
        </w:rPr>
        <w:t xml:space="preserve"> it means? Reduced the variability in successional trajectories (plant composition)? Increased predictability of plant communities?</w:t>
      </w:r>
    </w:p>
  </w:comment>
  <w:comment w:id="206" w:author="Novotný Vojtěch" w:date="2023-12-24T17:15:00Z" w:initials="NV">
    <w:p w14:paraId="4D6F437A" w14:textId="77777777" w:rsidR="00E15E82" w:rsidRDefault="0030005B">
      <w:pPr>
        <w:spacing w:line="240" w:lineRule="auto"/>
        <w:rPr>
          <w:rFonts w:hint="eastAsia"/>
        </w:rPr>
      </w:pPr>
      <w:r>
        <w:rPr>
          <w:rFonts w:eastAsia="Segoe UI" w:cs="Tahoma"/>
          <w:color w:val="auto"/>
          <w:kern w:val="0"/>
          <w:lang w:eastAsia="en-US" w:bidi="en-US"/>
        </w:rPr>
        <w:t>Yes but this is not the beta diversity analysis which is done within treatments, this is the ordination on species composition, that must be made clear</w:t>
      </w:r>
    </w:p>
  </w:comment>
  <w:comment w:id="208" w:author="Nieznany autor" w:date="2023-11-21T14:22:00Z" w:initials="">
    <w:p w14:paraId="407C8885" w14:textId="77777777" w:rsidR="00E15E82" w:rsidRDefault="0030005B">
      <w:pPr>
        <w:spacing w:line="240" w:lineRule="auto"/>
        <w:rPr>
          <w:rFonts w:hint="eastAsia"/>
        </w:rPr>
      </w:pPr>
      <w:r>
        <w:rPr>
          <w:rFonts w:eastAsia="Segoe UI" w:cs="Tahoma"/>
          <w:color w:val="auto"/>
          <w:kern w:val="0"/>
          <w:sz w:val="20"/>
          <w:lang w:eastAsia="en-US" w:bidi="en-US"/>
        </w:rPr>
        <w:t>Add figure to the supplement</w:t>
      </w:r>
    </w:p>
  </w:comment>
  <w:comment w:id="210" w:author="Nieznany autor" w:date="2023-10-18T10:14:00Z" w:initials="">
    <w:p w14:paraId="048E3EB2" w14:textId="77777777" w:rsidR="00E15E82" w:rsidRDefault="0030005B">
      <w:pPr>
        <w:spacing w:line="240" w:lineRule="auto"/>
        <w:rPr>
          <w:rFonts w:hint="eastAsia"/>
        </w:rPr>
      </w:pPr>
      <w:r>
        <w:rPr>
          <w:rFonts w:eastAsia="Segoe UI" w:cs="Tahoma"/>
          <w:color w:val="auto"/>
          <w:kern w:val="0"/>
          <w:lang w:eastAsia="en-US" w:bidi="en-US"/>
        </w:rPr>
        <w:t>C</w:t>
      </w:r>
      <w:r>
        <w:rPr>
          <w:rFonts w:ascii="Times New Roman" w:eastAsia="Segoe UI" w:hAnsi="Times New Roman" w:cs="Times New Roman"/>
          <w:bCs/>
          <w:color w:val="auto"/>
          <w:kern w:val="0"/>
          <w:lang w:eastAsia="en-US" w:bidi="en-US"/>
        </w:rPr>
        <w:t xml:space="preserve">WM change was due to species with lower SLA to achieving higher abundances in the high richness plots (Supplement Figure SX), rather than species adjusting their SLA. </w:t>
      </w:r>
      <w:r>
        <w:rPr>
          <w:rFonts w:eastAsia="Segoe UI" w:cs="Tahoma"/>
          <w:color w:val="auto"/>
          <w:kern w:val="0"/>
          <w:lang w:eastAsia="en-US" w:bidi="en-US"/>
        </w:rPr>
        <w:t xml:space="preserve">Plants showed </w:t>
      </w:r>
      <w:r>
        <w:rPr>
          <w:rFonts w:ascii="Times New Roman" w:eastAsia="Segoe UI" w:hAnsi="Times New Roman" w:cs="Times New Roman"/>
          <w:bCs/>
          <w:color w:val="auto"/>
          <w:kern w:val="0"/>
          <w:lang w:eastAsia="en-US" w:bidi="en-US"/>
        </w:rPr>
        <w:t>limited ability to change their SLA in response to treatments</w:t>
      </w:r>
      <w:r>
        <w:rPr>
          <w:rFonts w:eastAsia="Segoe UI" w:cs="Tahoma"/>
          <w:color w:val="auto"/>
          <w:kern w:val="0"/>
          <w:lang w:eastAsia="en-US" w:bidi="en-US"/>
        </w:rPr>
        <w:t xml:space="preserve"> and richness of the surrounding community [figure?] (Figure SX. </w:t>
      </w:r>
      <w:proofErr w:type="spellStart"/>
      <w:r>
        <w:rPr>
          <w:rFonts w:eastAsia="Segoe UI" w:cs="Tahoma"/>
          <w:color w:val="auto"/>
          <w:kern w:val="0"/>
          <w:lang w:eastAsia="en-US" w:bidi="en-US"/>
        </w:rPr>
        <w:t>SLA~richness</w:t>
      </w:r>
      <w:proofErr w:type="spellEnd"/>
      <w:r>
        <w:rPr>
          <w:rFonts w:eastAsia="Segoe UI" w:cs="Tahoma"/>
          <w:color w:val="auto"/>
          <w:kern w:val="0"/>
          <w:lang w:eastAsia="en-US" w:bidi="en-US"/>
        </w:rPr>
        <w:t>).</w:t>
      </w:r>
    </w:p>
  </w:comment>
  <w:comment w:id="211" w:author="Nieznany autor" w:date="2023-10-18T10:17:00Z" w:initials="">
    <w:p w14:paraId="6007E71D" w14:textId="77777777" w:rsidR="00E15E82" w:rsidRDefault="0030005B">
      <w:pPr>
        <w:spacing w:line="240" w:lineRule="auto"/>
        <w:rPr>
          <w:rFonts w:hint="eastAsia"/>
        </w:rPr>
      </w:pPr>
      <w:r>
        <w:rPr>
          <w:rFonts w:eastAsia="Segoe UI" w:cs="Tahoma"/>
          <w:color w:val="auto"/>
          <w:kern w:val="0"/>
          <w:lang w:eastAsia="en-US" w:bidi="en-US"/>
        </w:rPr>
        <w:t>V</w:t>
      </w:r>
      <w:r>
        <w:rPr>
          <w:rFonts w:ascii="Times New Roman" w:eastAsia="Segoe UI" w:hAnsi="Times New Roman" w:cs="Times New Roman"/>
          <w:bCs/>
          <w:color w:val="auto"/>
          <w:kern w:val="0"/>
          <w:lang w:eastAsia="en-US" w:bidi="en-US"/>
        </w:rPr>
        <w:t>ariation in SLA</w:t>
      </w:r>
      <w:r>
        <w:rPr>
          <w:rFonts w:eastAsia="Segoe UI" w:cs="Tahoma"/>
          <w:color w:val="auto"/>
          <w:kern w:val="0"/>
          <w:lang w:eastAsia="en-US" w:bidi="en-US"/>
        </w:rPr>
        <w:t xml:space="preserve"> does not go up or down with community species richness. </w:t>
      </w:r>
      <w:proofErr w:type="gramStart"/>
      <w:r>
        <w:rPr>
          <w:rFonts w:eastAsia="Segoe UI" w:cs="Tahoma"/>
          <w:color w:val="auto"/>
          <w:kern w:val="0"/>
          <w:lang w:eastAsia="en-US" w:bidi="en-US"/>
        </w:rPr>
        <w:t>as</w:t>
      </w:r>
      <w:proofErr w:type="gramEnd"/>
      <w:r>
        <w:rPr>
          <w:rFonts w:eastAsia="Segoe UI" w:cs="Tahoma"/>
          <w:color w:val="auto"/>
          <w:kern w:val="0"/>
          <w:lang w:eastAsia="en-US" w:bidi="en-US"/>
        </w:rPr>
        <w:t xml:space="preserve"> it would be predicted by the limited similarity hypothesis (ref). Add to the supplement.</w:t>
      </w:r>
    </w:p>
  </w:comment>
  <w:comment w:id="212" w:author="Nieznany autor" w:date="2023-11-21T14:31:00Z" w:initials="">
    <w:p w14:paraId="2A3A2312" w14:textId="77777777" w:rsidR="00E15E82" w:rsidRDefault="0030005B">
      <w:pPr>
        <w:spacing w:line="240" w:lineRule="auto"/>
        <w:rPr>
          <w:rFonts w:hint="eastAsia"/>
        </w:rPr>
      </w:pPr>
      <w:r>
        <w:rPr>
          <w:rFonts w:eastAsia="Segoe UI" w:cs="Tahoma"/>
          <w:color w:val="auto"/>
          <w:kern w:val="0"/>
          <w:sz w:val="20"/>
          <w:lang w:eastAsia="en-US" w:bidi="en-US"/>
        </w:rPr>
        <w:t xml:space="preserve">As yet another measure of plant species success. But this </w:t>
      </w:r>
      <w:proofErr w:type="spellStart"/>
      <w:r>
        <w:rPr>
          <w:rFonts w:eastAsia="Segoe UI" w:cs="Tahoma"/>
          <w:color w:val="auto"/>
          <w:kern w:val="0"/>
          <w:sz w:val="20"/>
          <w:lang w:eastAsia="en-US" w:bidi="en-US"/>
        </w:rPr>
        <w:t>referes</w:t>
      </w:r>
      <w:proofErr w:type="spellEnd"/>
      <w:r>
        <w:rPr>
          <w:rFonts w:eastAsia="Segoe UI" w:cs="Tahoma"/>
          <w:color w:val="auto"/>
          <w:kern w:val="0"/>
          <w:sz w:val="20"/>
          <w:lang w:eastAsia="en-US" w:bidi="en-US"/>
        </w:rPr>
        <w:t xml:space="preserve"> to the plot level success, or higher position in the dominance structure.</w:t>
      </w:r>
    </w:p>
  </w:comment>
  <w:comment w:id="213" w:author="Nieznany autor" w:date="2023-11-21T14:31:00Z" w:initials="">
    <w:p w14:paraId="136033B9" w14:textId="77777777" w:rsidR="00E15E82" w:rsidRDefault="0030005B">
      <w:pPr>
        <w:spacing w:line="240" w:lineRule="auto"/>
        <w:rPr>
          <w:rFonts w:hint="eastAsia"/>
        </w:rPr>
      </w:pPr>
      <w:r>
        <w:rPr>
          <w:rFonts w:eastAsia="Segoe UI" w:cs="Tahoma"/>
          <w:color w:val="auto"/>
          <w:kern w:val="0"/>
          <w:sz w:val="20"/>
          <w:lang w:eastAsia="en-US" w:bidi="en-US"/>
        </w:rPr>
        <w:t>This is not yet in the results section.</w:t>
      </w:r>
    </w:p>
  </w:comment>
  <w:comment w:id="214" w:author="Nieznany autor" w:date="2023-11-21T14:30:00Z" w:initials="">
    <w:p w14:paraId="6CACECF0" w14:textId="77777777" w:rsidR="00E15E82" w:rsidRDefault="0030005B">
      <w:pPr>
        <w:spacing w:line="240" w:lineRule="auto"/>
        <w:rPr>
          <w:rFonts w:hint="eastAsia"/>
        </w:rPr>
      </w:pPr>
      <w:r>
        <w:rPr>
          <w:rFonts w:eastAsia="Segoe UI" w:cs="Tahoma"/>
          <w:color w:val="auto"/>
          <w:kern w:val="0"/>
          <w:sz w:val="20"/>
          <w:lang w:eastAsia="en-US" w:bidi="en-US"/>
        </w:rPr>
        <w:t>Add table to the supplement</w:t>
      </w:r>
    </w:p>
  </w:comment>
  <w:comment w:id="215" w:author="Nieznany autor" w:date="2023-11-21T14:33:00Z" w:initials="">
    <w:p w14:paraId="410A9DE3" w14:textId="77777777" w:rsidR="00E15E82" w:rsidRDefault="0030005B">
      <w:pPr>
        <w:spacing w:line="240" w:lineRule="auto"/>
        <w:rPr>
          <w:rFonts w:hint="eastAsia"/>
        </w:rPr>
      </w:pPr>
      <w:r>
        <w:rPr>
          <w:rFonts w:eastAsia="Segoe UI" w:cs="Tahoma"/>
          <w:color w:val="auto"/>
          <w:kern w:val="0"/>
          <w:sz w:val="20"/>
          <w:lang w:eastAsia="en-US" w:bidi="en-US"/>
        </w:rPr>
        <w:t>To the supplement</w:t>
      </w:r>
    </w:p>
  </w:comment>
  <w:comment w:id="216" w:author="Nieznany autor" w:date="2023-11-21T14:45:00Z" w:initials="">
    <w:p w14:paraId="4F57DA1E" w14:textId="77777777" w:rsidR="00E15E82" w:rsidRDefault="0030005B">
      <w:pPr>
        <w:spacing w:line="240" w:lineRule="auto"/>
        <w:rPr>
          <w:rFonts w:hint="eastAsia"/>
        </w:rPr>
      </w:pPr>
      <w:r>
        <w:rPr>
          <w:rFonts w:ascii="Times New Roman" w:eastAsia="Segoe UI" w:hAnsi="Times New Roman" w:cs="Times New Roman"/>
          <w:color w:val="auto"/>
          <w:kern w:val="0"/>
          <w:sz w:val="20"/>
          <w:lang w:eastAsia="en-US" w:bidi="en-US"/>
        </w:rPr>
        <w:t>R</w:t>
      </w:r>
      <w:r>
        <w:rPr>
          <w:rFonts w:eastAsia="Segoe UI" w:cs="Tahoma"/>
          <w:color w:val="auto"/>
          <w:kern w:val="0"/>
          <w:sz w:val="20"/>
          <w:lang w:eastAsia="en-US" w:bidi="en-US"/>
        </w:rPr>
        <w:t>elationships between tree diversity and biomass dynamics: diversity-</w:t>
      </w:r>
      <w:proofErr w:type="spellStart"/>
      <w:r>
        <w:rPr>
          <w:rFonts w:eastAsia="Segoe UI" w:cs="Tahoma"/>
          <w:color w:val="auto"/>
          <w:kern w:val="0"/>
          <w:sz w:val="20"/>
          <w:lang w:eastAsia="en-US" w:bidi="en-US"/>
        </w:rPr>
        <w:t>delta_biomass</w:t>
      </w:r>
      <w:proofErr w:type="spellEnd"/>
      <w:r>
        <w:rPr>
          <w:rFonts w:eastAsia="Segoe UI" w:cs="Tahoma"/>
          <w:color w:val="auto"/>
          <w:kern w:val="0"/>
          <w:sz w:val="20"/>
          <w:lang w:eastAsia="en-US" w:bidi="en-US"/>
        </w:rPr>
        <w:t xml:space="preserve"> relationships should be positive and stronger at the pioneer stages – no niche space saturation yet (</w:t>
      </w:r>
      <w:proofErr w:type="spellStart"/>
      <w:r>
        <w:rPr>
          <w:rFonts w:eastAsia="Segoe UI" w:cs="Tahoma"/>
          <w:color w:val="auto"/>
          <w:kern w:val="0"/>
          <w:sz w:val="20"/>
          <w:lang w:eastAsia="en-US" w:bidi="en-US"/>
        </w:rPr>
        <w:t>Lasky</w:t>
      </w:r>
      <w:proofErr w:type="spellEnd"/>
      <w:r>
        <w:rPr>
          <w:rFonts w:eastAsia="Segoe UI" w:cs="Tahoma"/>
          <w:color w:val="auto"/>
          <w:kern w:val="0"/>
          <w:sz w:val="20"/>
          <w:lang w:eastAsia="en-US" w:bidi="en-US"/>
        </w:rPr>
        <w:t xml:space="preserve"> et al. 2014).</w:t>
      </w:r>
    </w:p>
  </w:comment>
  <w:comment w:id="217" w:author="Nieznany autor" w:date="2023-11-21T14:48:00Z" w:initials="">
    <w:p w14:paraId="785783C4" w14:textId="77777777" w:rsidR="00E15E82" w:rsidRDefault="0030005B">
      <w:pPr>
        <w:spacing w:line="240" w:lineRule="auto"/>
        <w:rPr>
          <w:rFonts w:hint="eastAsia"/>
        </w:rPr>
      </w:pPr>
      <w:r>
        <w:rPr>
          <w:rFonts w:eastAsia="Segoe UI" w:cs="Tahoma"/>
          <w:color w:val="auto"/>
          <w:kern w:val="0"/>
          <w:sz w:val="20"/>
          <w:lang w:eastAsia="en-US" w:bidi="en-US"/>
        </w:rPr>
        <w:t>Fig + Table</w:t>
      </w:r>
    </w:p>
  </w:comment>
  <w:comment w:id="218" w:author="Nieznany autor" w:date="2023-11-21T14:49:00Z" w:initials="">
    <w:p w14:paraId="5066F25C" w14:textId="77777777" w:rsidR="00E15E82" w:rsidRDefault="0030005B">
      <w:pPr>
        <w:spacing w:line="240" w:lineRule="auto"/>
        <w:rPr>
          <w:rFonts w:hint="eastAsia"/>
        </w:rPr>
      </w:pPr>
      <w:r>
        <w:rPr>
          <w:rFonts w:eastAsia="Segoe UI" w:cs="Tahoma"/>
          <w:color w:val="auto"/>
          <w:kern w:val="0"/>
          <w:sz w:val="20"/>
          <w:lang w:eastAsia="en-US" w:bidi="en-US"/>
        </w:rPr>
        <w:t xml:space="preserve">If under a treatment we see significant correlation this indicates that the effect of the treatment is correlated to initial community. This is a convoluted effect, meaning that it is top-down gets stronger with more biomass – which is also a definition of bottom-up… complicated. </w:t>
      </w:r>
    </w:p>
  </w:comment>
  <w:comment w:id="219" w:author="Nieznany autor" w:date="2023-11-21T14:50:00Z" w:initials="">
    <w:p w14:paraId="186C8C84" w14:textId="77777777" w:rsidR="00E15E82" w:rsidRDefault="0030005B">
      <w:pPr>
        <w:spacing w:line="240" w:lineRule="auto"/>
        <w:rPr>
          <w:rFonts w:hint="eastAsia"/>
        </w:rPr>
      </w:pPr>
      <w:r>
        <w:rPr>
          <w:rFonts w:ascii="Times New Roman" w:eastAsia="Segoe UI" w:hAnsi="Times New Roman" w:cs="Times New Roman"/>
          <w:color w:val="auto"/>
          <w:kern w:val="0"/>
          <w:sz w:val="20"/>
          <w:lang w:eastAsia="en-US" w:bidi="en-US"/>
        </w:rPr>
        <w:t>Find this analysis: Turns out that the strength of the effect is directly related to the baseline biomass at the plot, regardless of the elevation… (</w:t>
      </w:r>
      <w:proofErr w:type="gramStart"/>
      <w:r>
        <w:rPr>
          <w:rFonts w:ascii="Times New Roman" w:eastAsia="Segoe UI" w:hAnsi="Times New Roman" w:cs="Times New Roman"/>
          <w:color w:val="auto"/>
          <w:kern w:val="0"/>
          <w:sz w:val="20"/>
          <w:lang w:eastAsia="en-US" w:bidi="en-US"/>
        </w:rPr>
        <w:t>and</w:t>
      </w:r>
      <w:proofErr w:type="gramEnd"/>
      <w:r>
        <w:rPr>
          <w:rFonts w:ascii="Times New Roman" w:eastAsia="Segoe UI" w:hAnsi="Times New Roman" w:cs="Times New Roman"/>
          <w:color w:val="auto"/>
          <w:kern w:val="0"/>
          <w:sz w:val="20"/>
          <w:lang w:eastAsia="en-US" w:bidi="en-US"/>
        </w:rPr>
        <w:t xml:space="preserve"> treatment?) [CHECK IT OUT]. Is high richness of a plot reduces the effect of top-down factors</w:t>
      </w:r>
      <w:r>
        <w:rPr>
          <w:rFonts w:eastAsia="Segoe UI" w:cs="Tahoma"/>
          <w:color w:val="auto"/>
          <w:kern w:val="0"/>
          <w:sz w:val="20"/>
          <w:lang w:eastAsia="en-US" w:bidi="en-US"/>
        </w:rPr>
        <w:t>.</w:t>
      </w:r>
    </w:p>
  </w:comment>
  <w:comment w:id="220" w:author="Nieznany autor" w:date="2023-11-21T14:57:00Z" w:initials="">
    <w:p w14:paraId="1757564F" w14:textId="77777777" w:rsidR="00E15E82" w:rsidRDefault="00E15E82">
      <w:pPr>
        <w:spacing w:line="240" w:lineRule="auto"/>
        <w:rPr>
          <w:rFonts w:hint="eastAsia"/>
        </w:rPr>
      </w:pPr>
    </w:p>
    <w:p w14:paraId="0C96CA93" w14:textId="77777777" w:rsidR="00E15E82" w:rsidRDefault="0030005B">
      <w:pPr>
        <w:spacing w:line="240" w:lineRule="auto"/>
        <w:rPr>
          <w:rFonts w:hint="eastAsia"/>
        </w:rPr>
      </w:pPr>
      <w:r>
        <w:rPr>
          <w:rFonts w:eastAsia="Segoe UI" w:cs="Tahoma"/>
          <w:color w:val="auto"/>
          <w:kern w:val="0"/>
          <w:sz w:val="20"/>
          <w:lang w:eastAsia="en-US" w:bidi="en-US"/>
        </w:rPr>
        <w:t xml:space="preserve">Herbivores may be more specialized at the mid altitude also because of the mid-range effects and thus reduce their feeding range. Also variation in species composition between gardens may be higher here. This definitely does something to the biotic factors. Could generalists induce compensation? Would that result in the change in SLA response it is definitely </w:t>
      </w:r>
      <w:proofErr w:type="spellStart"/>
      <w:r>
        <w:rPr>
          <w:rFonts w:eastAsia="Segoe UI" w:cs="Tahoma"/>
          <w:color w:val="auto"/>
          <w:kern w:val="0"/>
          <w:sz w:val="20"/>
          <w:lang w:eastAsia="en-US" w:bidi="en-US"/>
        </w:rPr>
        <w:t>correlatied</w:t>
      </w:r>
      <w:proofErr w:type="spellEnd"/>
      <w:r>
        <w:rPr>
          <w:rFonts w:eastAsia="Segoe UI" w:cs="Tahoma"/>
          <w:color w:val="auto"/>
          <w:kern w:val="0"/>
          <w:sz w:val="20"/>
          <w:lang w:eastAsia="en-US" w:bidi="en-US"/>
        </w:rPr>
        <w:t xml:space="preserve"> as only </w:t>
      </w:r>
      <w:proofErr w:type="spellStart"/>
      <w:r>
        <w:rPr>
          <w:rFonts w:eastAsia="Segoe UI" w:cs="Tahoma"/>
          <w:color w:val="auto"/>
          <w:kern w:val="0"/>
          <w:sz w:val="20"/>
          <w:lang w:eastAsia="en-US" w:bidi="en-US"/>
        </w:rPr>
        <w:t>Numba</w:t>
      </w:r>
      <w:proofErr w:type="spellEnd"/>
      <w:r>
        <w:rPr>
          <w:rFonts w:eastAsia="Segoe UI" w:cs="Tahoma"/>
          <w:color w:val="auto"/>
          <w:kern w:val="0"/>
          <w:sz w:val="20"/>
          <w:lang w:eastAsia="en-US" w:bidi="en-US"/>
        </w:rPr>
        <w:t xml:space="preserve"> had some significant relationship for the SLA ~ </w:t>
      </w:r>
      <w:proofErr w:type="spellStart"/>
      <w:r>
        <w:rPr>
          <w:rFonts w:eastAsia="Segoe UI" w:cs="Tahoma"/>
          <w:color w:val="auto"/>
          <w:kern w:val="0"/>
          <w:sz w:val="20"/>
          <w:lang w:eastAsia="en-US" w:bidi="en-US"/>
        </w:rPr>
        <w:t>totbio</w:t>
      </w:r>
      <w:proofErr w:type="spellEnd"/>
      <w:r>
        <w:rPr>
          <w:rFonts w:eastAsia="Segoe UI" w:cs="Tahoma"/>
          <w:color w:val="auto"/>
          <w:kern w:val="0"/>
          <w:sz w:val="20"/>
          <w:lang w:eastAsia="en-US" w:bidi="en-US"/>
        </w:rPr>
        <w:t xml:space="preserve">. But that seems to be bottom up control of the effects? And possibly also the plant community is more strongly affected by the competitive processes at 750.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895AD9" w15:done="0"/>
  <w15:commentEx w15:paraId="4A6F0F79" w15:done="0"/>
  <w15:commentEx w15:paraId="21B16A3A" w15:done="0"/>
  <w15:commentEx w15:paraId="2E4501AC" w15:done="0"/>
  <w15:commentEx w15:paraId="285DEBB8" w15:done="0"/>
  <w15:commentEx w15:paraId="3628A937" w15:done="0"/>
  <w15:commentEx w15:paraId="50F085BC" w15:done="0"/>
  <w15:commentEx w15:paraId="36476692" w15:done="0"/>
  <w15:commentEx w15:paraId="6C36D0BE" w15:done="0"/>
  <w15:commentEx w15:paraId="0DF303D6" w15:done="0"/>
  <w15:commentEx w15:paraId="3EE6D121" w15:done="0"/>
  <w15:commentEx w15:paraId="37F1B528" w15:done="0"/>
  <w15:commentEx w15:paraId="4EBF9506" w15:done="0"/>
  <w15:commentEx w15:paraId="6B6C1DCE" w15:done="0"/>
  <w15:commentEx w15:paraId="2DC046B2" w15:done="0"/>
  <w15:commentEx w15:paraId="4464F301" w15:done="0"/>
  <w15:commentEx w15:paraId="6FCB4D1E" w15:done="0"/>
  <w15:commentEx w15:paraId="655A7D58" w15:done="0"/>
  <w15:commentEx w15:paraId="5B878623" w15:done="0"/>
  <w15:commentEx w15:paraId="7931DF80" w15:done="0"/>
  <w15:commentEx w15:paraId="09583C32" w15:done="0"/>
  <w15:commentEx w15:paraId="190A0609" w15:done="0"/>
  <w15:commentEx w15:paraId="30963FC4" w15:done="0"/>
  <w15:commentEx w15:paraId="0F191A66" w15:done="0"/>
  <w15:commentEx w15:paraId="51166683" w15:done="0"/>
  <w15:commentEx w15:paraId="636796EA" w15:done="0"/>
  <w15:commentEx w15:paraId="18157B5B" w15:done="0"/>
  <w15:commentEx w15:paraId="0B2A1E90" w15:done="0"/>
  <w15:commentEx w15:paraId="69E33F3F" w15:done="0"/>
  <w15:commentEx w15:paraId="4DFE31EC" w15:done="0"/>
  <w15:commentEx w15:paraId="2BCE0300" w15:done="0"/>
  <w15:commentEx w15:paraId="1955EFCB" w15:done="0"/>
  <w15:commentEx w15:paraId="10DCFB97" w15:done="0"/>
  <w15:commentEx w15:paraId="08AC9638" w15:done="0"/>
  <w15:commentEx w15:paraId="600B84F6" w15:done="0"/>
  <w15:commentEx w15:paraId="34F8A80F" w15:done="0"/>
  <w15:commentEx w15:paraId="4254275C" w15:done="0"/>
  <w15:commentEx w15:paraId="3176BB15" w15:done="0"/>
  <w15:commentEx w15:paraId="32F3D31F" w15:done="0"/>
  <w15:commentEx w15:paraId="4EF71278" w15:done="0"/>
  <w15:commentEx w15:paraId="778C66FF" w15:done="0"/>
  <w15:commentEx w15:paraId="605849EF" w15:done="0"/>
  <w15:commentEx w15:paraId="3619350F" w15:done="0"/>
  <w15:commentEx w15:paraId="0015551F" w15:done="0"/>
  <w15:commentEx w15:paraId="4D6F437A" w15:done="0"/>
  <w15:commentEx w15:paraId="407C8885" w15:done="0"/>
  <w15:commentEx w15:paraId="048E3EB2" w15:done="0"/>
  <w15:commentEx w15:paraId="6007E71D" w15:done="0"/>
  <w15:commentEx w15:paraId="2A3A2312" w15:done="0"/>
  <w15:commentEx w15:paraId="136033B9" w15:done="0"/>
  <w15:commentEx w15:paraId="6CACECF0" w15:done="0"/>
  <w15:commentEx w15:paraId="410A9DE3" w15:done="0"/>
  <w15:commentEx w15:paraId="4F57DA1E" w15:done="0"/>
  <w15:commentEx w15:paraId="785783C4" w15:done="0"/>
  <w15:commentEx w15:paraId="5066F25C" w15:done="0"/>
  <w15:commentEx w15:paraId="186C8C84" w15:done="0"/>
  <w15:commentEx w15:paraId="0C96CA9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5C145" w14:textId="77777777" w:rsidR="00C33D96" w:rsidRDefault="00C33D96">
      <w:pPr>
        <w:spacing w:line="240" w:lineRule="auto"/>
        <w:rPr>
          <w:rFonts w:hint="eastAsia"/>
        </w:rPr>
      </w:pPr>
      <w:r>
        <w:separator/>
      </w:r>
    </w:p>
  </w:endnote>
  <w:endnote w:type="continuationSeparator" w:id="0">
    <w:p w14:paraId="4BD3EC2E" w14:textId="77777777" w:rsidR="00C33D96" w:rsidRDefault="00C33D9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auto"/>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13C7E" w14:textId="77777777" w:rsidR="00E15E82" w:rsidRDefault="00E15E82">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85BF1" w14:textId="77777777" w:rsidR="00C33D96" w:rsidRDefault="00C33D96">
      <w:pPr>
        <w:spacing w:line="240" w:lineRule="auto"/>
        <w:rPr>
          <w:rFonts w:hint="eastAsia"/>
        </w:rPr>
      </w:pPr>
      <w:r>
        <w:separator/>
      </w:r>
    </w:p>
  </w:footnote>
  <w:footnote w:type="continuationSeparator" w:id="0">
    <w:p w14:paraId="14D4A3F3" w14:textId="77777777" w:rsidR="00C33D96" w:rsidRDefault="00C33D96">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7F33"/>
    <w:multiLevelType w:val="multilevel"/>
    <w:tmpl w:val="1C8803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490917"/>
    <w:multiLevelType w:val="multilevel"/>
    <w:tmpl w:val="AE42C4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3104DE"/>
    <w:multiLevelType w:val="multilevel"/>
    <w:tmpl w:val="CDF8378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255608ED"/>
    <w:multiLevelType w:val="multilevel"/>
    <w:tmpl w:val="174E56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6B80FE7"/>
    <w:multiLevelType w:val="multilevel"/>
    <w:tmpl w:val="998ADF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7992A2E"/>
    <w:multiLevelType w:val="multilevel"/>
    <w:tmpl w:val="9D707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zefer">
    <w15:presenceInfo w15:providerId="None" w15:userId="Sz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autoHyphenation/>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
  <w:rsids>
    <w:rsidRoot w:val="00E15E82"/>
    <w:rsid w:val="000417CB"/>
    <w:rsid w:val="0016522B"/>
    <w:rsid w:val="00195826"/>
    <w:rsid w:val="00285380"/>
    <w:rsid w:val="002C4FE3"/>
    <w:rsid w:val="0030005B"/>
    <w:rsid w:val="0035221A"/>
    <w:rsid w:val="00376875"/>
    <w:rsid w:val="004F3929"/>
    <w:rsid w:val="00540A80"/>
    <w:rsid w:val="006730BB"/>
    <w:rsid w:val="007939DE"/>
    <w:rsid w:val="008825C6"/>
    <w:rsid w:val="00B72545"/>
    <w:rsid w:val="00C33D96"/>
    <w:rsid w:val="00C552CE"/>
    <w:rsid w:val="00E154F6"/>
    <w:rsid w:val="00E15E82"/>
    <w:rsid w:val="00F85D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1E8"/>
  <w15:docId w15:val="{9A028A04-C01A-4DA0-8233-33109829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textAlignment w:val="baseline"/>
    </w:pPr>
    <w:rPr>
      <w:color w:val="000000"/>
    </w:rPr>
  </w:style>
  <w:style w:type="paragraph" w:styleId="Heading1">
    <w:name w:val="heading 1"/>
    <w:basedOn w:val="Nagwek"/>
    <w:next w:val="BodyText"/>
    <w:qFormat/>
    <w:pPr>
      <w:outlineLvl w:val="0"/>
    </w:pPr>
    <w:rPr>
      <w:rFonts w:ascii="Liberation Serif" w:eastAsia="NSimSun" w:hAnsi="Liberation Serif" w:cs="Lucida Sans"/>
      <w:b/>
      <w:bCs/>
      <w:sz w:val="48"/>
      <w:szCs w:val="48"/>
    </w:rPr>
  </w:style>
  <w:style w:type="paragraph" w:styleId="Heading3">
    <w:name w:val="heading 3"/>
    <w:basedOn w:val="Nagwek"/>
    <w:next w:val="BodyText"/>
    <w:uiPriority w:val="9"/>
    <w:semiHidden/>
    <w:unhideWhenUsed/>
    <w:qFormat/>
    <w:pPr>
      <w:numPr>
        <w:ilvl w:val="2"/>
        <w:numId w:val="1"/>
      </w:numPr>
      <w:spacing w:before="140" w:after="0"/>
      <w:outlineLvl w:val="2"/>
    </w:pPr>
    <w:rPr>
      <w:rFonts w:ascii="Liberation Serif" w:eastAsia="NSimSun" w:hAnsi="Liberation Serif"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nakiwypunktowania">
    <w:name w:val="Znaki wypunktowania"/>
    <w:qFormat/>
    <w:rPr>
      <w:rFonts w:ascii="OpenSymbol" w:eastAsia="OpenSymbol" w:hAnsi="OpenSymbol" w:cs="OpenSymbol"/>
    </w:rPr>
  </w:style>
  <w:style w:type="character" w:customStyle="1" w:styleId="Strong1">
    <w:name w:val="Strong1"/>
    <w:qFormat/>
    <w:rPr>
      <w:b/>
      <w:bCs/>
    </w:rPr>
  </w:style>
  <w:style w:type="character" w:customStyle="1" w:styleId="Hyperlink1">
    <w:name w:val="Hyperlink1"/>
    <w:rPr>
      <w:color w:val="000080"/>
      <w:u w:val="single"/>
    </w:rPr>
  </w:style>
  <w:style w:type="character" w:customStyle="1" w:styleId="Znakinumeracji">
    <w:name w:val="Znaki numeracji"/>
    <w:qFormat/>
  </w:style>
  <w:style w:type="character" w:customStyle="1" w:styleId="FollowedHyperlink1">
    <w:name w:val="FollowedHyperlink1"/>
    <w:rPr>
      <w:color w:val="800000"/>
      <w:u w:val="single"/>
    </w:rPr>
  </w:style>
  <w:style w:type="character" w:customStyle="1" w:styleId="CommentTextChar">
    <w:name w:val="Comment Text Char"/>
    <w:basedOn w:val="DefaultParagraphFont"/>
    <w:qFormat/>
    <w:rPr>
      <w:sz w:val="20"/>
      <w:szCs w:val="18"/>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Segoe UI" w:hAnsi="Segoe UI" w:cs="Segoe UI"/>
      <w:sz w:val="18"/>
      <w:szCs w:val="16"/>
    </w:rPr>
  </w:style>
  <w:style w:type="character" w:customStyle="1" w:styleId="CommentSubjectChar">
    <w:name w:val="Comment Subject Char"/>
    <w:basedOn w:val="CommentTextChar"/>
    <w:qFormat/>
    <w:rPr>
      <w:b/>
      <w:bCs/>
      <w:sz w:val="20"/>
      <w:szCs w:val="18"/>
    </w:rPr>
  </w:style>
  <w:style w:type="character" w:styleId="LineNumber">
    <w:name w:val="line number"/>
  </w:style>
  <w:style w:type="paragraph" w:customStyle="1" w:styleId="Nagwek">
    <w:name w:val="Nagłówek"/>
    <w:basedOn w:val="Normal"/>
    <w:next w:val="BodyText"/>
    <w:qFormat/>
    <w:pPr>
      <w:keepNext/>
      <w:spacing w:before="240" w:after="120"/>
    </w:pPr>
    <w:rPr>
      <w:rFonts w:ascii="Liberation Sans" w:eastAsia="Microsoft YaHei" w:hAnsi="Liberation Sans" w:cs="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ks">
    <w:name w:val="Indeks"/>
    <w:basedOn w:val="Normal"/>
    <w:qFormat/>
    <w:pPr>
      <w:suppressLineNumbers/>
    </w:pPr>
  </w:style>
  <w:style w:type="paragraph" w:customStyle="1" w:styleId="LO-Normal1">
    <w:name w:val="LO-Normal1"/>
    <w:qFormat/>
    <w:pPr>
      <w:widowControl w:val="0"/>
      <w:textAlignment w:val="baseline"/>
    </w:pPr>
  </w:style>
  <w:style w:type="paragraph" w:customStyle="1" w:styleId="caption1">
    <w:name w:val="caption1"/>
    <w:basedOn w:val="Normal"/>
    <w:qFormat/>
    <w:pPr>
      <w:suppressLineNumbers/>
      <w:spacing w:before="120" w:after="120"/>
    </w:pPr>
    <w:rPr>
      <w:i/>
      <w:iCs/>
    </w:rPr>
  </w:style>
  <w:style w:type="paragraph" w:customStyle="1" w:styleId="LO-Normal">
    <w:name w:val="LO-Normal"/>
    <w:qFormat/>
    <w:pPr>
      <w:textAlignment w:val="baseline"/>
    </w:pPr>
    <w:rPr>
      <w:color w:val="000000"/>
    </w:rPr>
  </w:style>
  <w:style w:type="paragraph" w:customStyle="1" w:styleId="Figura">
    <w:name w:val="Figura"/>
    <w:basedOn w:val="caption1"/>
    <w:qFormat/>
  </w:style>
  <w:style w:type="paragraph" w:customStyle="1" w:styleId="Zawartoramki">
    <w:name w:val="Zawartość ramki"/>
    <w:basedOn w:val="Normal"/>
    <w:qFormat/>
  </w:style>
  <w:style w:type="paragraph" w:customStyle="1" w:styleId="Gwkaistopka">
    <w:name w:val="Główka i stopka"/>
    <w:basedOn w:val="Normal"/>
    <w:qFormat/>
    <w:pPr>
      <w:suppressLineNumbers/>
      <w:tabs>
        <w:tab w:val="center" w:pos="4819"/>
        <w:tab w:val="right" w:pos="9638"/>
      </w:tabs>
    </w:pPr>
  </w:style>
  <w:style w:type="paragraph" w:styleId="Footer">
    <w:name w:val="footer"/>
    <w:basedOn w:val="Gwkaistopka"/>
  </w:style>
  <w:style w:type="paragraph" w:customStyle="1" w:styleId="Bibliografia1">
    <w:name w:val="Bibliografia 1"/>
    <w:basedOn w:val="Indeks"/>
    <w:qFormat/>
    <w:pPr>
      <w:spacing w:line="480" w:lineRule="atLeast"/>
      <w:ind w:left="720" w:hanging="720"/>
    </w:pPr>
  </w:style>
  <w:style w:type="paragraph" w:styleId="CommentText">
    <w:name w:val="annotation text"/>
    <w:basedOn w:val="LO-Normal"/>
    <w:qFormat/>
    <w:rPr>
      <w:sz w:val="20"/>
      <w:szCs w:val="18"/>
    </w:rPr>
  </w:style>
  <w:style w:type="paragraph" w:styleId="BalloonText">
    <w:name w:val="Balloon Text"/>
    <w:basedOn w:val="LO-Normal"/>
    <w:qFormat/>
    <w:rPr>
      <w:rFonts w:ascii="Segoe UI" w:eastAsia="Segoe UI" w:hAnsi="Segoe UI" w:cs="Segoe UI"/>
      <w:sz w:val="18"/>
      <w:szCs w:val="16"/>
    </w:rPr>
  </w:style>
  <w:style w:type="paragraph" w:styleId="CommentSubject">
    <w:name w:val="annotation subject"/>
    <w:basedOn w:val="CommentText"/>
    <w:next w:val="CommentText"/>
    <w:qFormat/>
    <w:rPr>
      <w:b/>
      <w:bCs/>
    </w:rPr>
  </w:style>
  <w:style w:type="paragraph" w:styleId="Revision">
    <w:name w:val="Revision"/>
    <w:uiPriority w:val="99"/>
    <w:semiHidden/>
    <w:qFormat/>
    <w:rsid w:val="00DE2441"/>
    <w:rPr>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3841</TotalTime>
  <Pages>1</Pages>
  <Words>6993</Words>
  <Characters>39866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Szefer</cp:lastModifiedBy>
  <cp:revision>654</cp:revision>
  <dcterms:created xsi:type="dcterms:W3CDTF">2017-10-20T23:40:00Z</dcterms:created>
  <dcterms:modified xsi:type="dcterms:W3CDTF">2024-03-07T12:10:00Z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ZOTERO_PREF_1">
    <vt:lpwstr>&lt;data data-version="3" zotero-version="6.0.30"&gt;&lt;session id="q3SCckQs"/&gt;&lt;style id="http://www.zotero.org/styles/ecology" hasBibliography="1" bibliographyStyleHasBeenSet="1"/&gt;&lt;prefs&gt;&lt;pref name="fieldType" value="ReferenceMark"/&gt;&lt;/prefs&gt;&lt;/data&gt;</vt:lpwstr>
  </property>
</Properties>
</file>