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commentRangeStart w:id="0"/>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rFonts w:ascii="Times New Roman" w:hAnsi="Times New Roman"/>
        </w:rPr>
        <w:t>F</w:t>
      </w:r>
      <w:r>
        <w:rPr>
          <w:rFonts w:ascii="Times New Roman" w:hAnsi="Times New Roman"/>
        </w:rPr>
        <w:t xml:space="preserve">igure </w:t>
      </w:r>
      <w:r>
        <w:rPr>
          <w:rFonts w:ascii="Times New Roman" w:hAnsi="Times New Roman"/>
        </w:rPr>
      </w:r>
      <w:commentRangeEnd w:id="0"/>
      <w:r>
        <w:commentReference w:id="0"/>
      </w:r>
      <w:r>
        <w:rPr>
          <w:rFonts w:ascii="Times New Roman" w:hAnsi="Times New Roman"/>
        </w:rPr>
        <w:t>1</w:t>
      </w:r>
      <w:commentRangeStart w:id="1"/>
      <w:r>
        <w:rPr>
          <w:rFonts w:ascii="Times New Roman" w:hAnsi="Times New Roman"/>
        </w:rPr>
        <w:t>.</w:t>
      </w:r>
      <w:r>
        <w:rPr>
          <w:rFonts w:ascii="Times New Roman" w:hAnsi="Times New Roman"/>
        </w:rPr>
      </w:r>
      <w:commentRangeEnd w:id="1"/>
      <w:r>
        <w:commentReference w:id="1"/>
      </w:r>
      <w:r>
        <w:rPr>
          <w:rFonts w:ascii="Times New Roman" w:hAnsi="Times New Roman"/>
        </w:rPr>
        <w:t xml:space="preserve"> </w:t>
      </w:r>
      <w:commentRangeStart w:id="2"/>
      <w:r>
        <w:rPr>
          <w:rFonts w:ascii="Times New Roman" w:hAnsi="Times New Roman"/>
        </w:rPr>
        <w:t>Estimated</w:t>
      </w:r>
      <w:ins w:id="0" w:author="Nieznany autor" w:date="2024-01-02T11:08:52Z">
        <w:r>
          <w:rPr>
            <w:rFonts w:ascii="Times New Roman" w:hAnsi="Times New Roman"/>
          </w:rPr>
        </w:r>
      </w:ins>
      <w:commentRangeEnd w:id="2"/>
      <w:r>
        <w:commentReference w:id="2"/>
      </w:r>
      <w:r>
        <w:rPr>
          <w:rFonts w:ascii="Times New Roman" w:hAnsi="Times New Roman"/>
        </w:rPr>
        <w:t xml:space="preserve"> log-response ratios with 95% CI for four studied experimental treatments and three sites for four plant community characteristics. Dashed horizontal line denotes zero effect. Point</w:t>
      </w:r>
      <w:ins w:id="1" w:author="Novotný Vojtěch" w:date="2023-12-24T14:13:00Z">
        <w:r>
          <w:rPr>
            <w:rFonts w:ascii="Times New Roman" w:hAnsi="Times New Roman"/>
          </w:rPr>
          <w:t>s</w:t>
        </w:r>
      </w:ins>
      <w:r>
        <w:rPr>
          <w:rFonts w:ascii="Times New Roman" w:hAnsi="Times New Roman"/>
        </w:rPr>
        <w:t xml:space="preserve"> indicate </w:t>
      </w:r>
      <w:del w:id="2" w:author="Novotný Vojtěch" w:date="2023-12-24T14:14:00Z">
        <w:r>
          <w:rPr>
            <w:rFonts w:ascii="Times New Roman" w:hAnsi="Times New Roman"/>
          </w:rPr>
          <w:delText xml:space="preserve">empirical </w:delText>
        </w:r>
      </w:del>
      <w:r>
        <w:rPr>
          <w:rFonts w:ascii="Times New Roman" w:hAnsi="Times New Roman"/>
        </w:rPr>
        <w:t>value</w:t>
      </w:r>
      <w:ins w:id="3" w:author="Novotný Vojtěch" w:date="2023-12-24T14:13:00Z">
        <w:r>
          <w:rPr>
            <w:rFonts w:ascii="Times New Roman" w:hAnsi="Times New Roman"/>
          </w:rPr>
          <w:t>s from individual replicated plo</w:t>
        </w:r>
      </w:ins>
      <w:ins w:id="4" w:author="Novotný Vojtěch" w:date="2023-12-24T14:14:00Z">
        <w:r>
          <w:rPr>
            <w:rFonts w:ascii="Times New Roman" w:hAnsi="Times New Roman"/>
          </w:rPr>
          <w:t>ts</w:t>
        </w:r>
      </w:ins>
      <w:r>
        <w:rPr>
          <w:rFonts w:ascii="Times New Roman" w:hAnsi="Times New Roman"/>
        </w:rPr>
        <w:t>. Letters indicate significant differences in means evaluated with Tukey post-hoc test between elevations, and star indicates its significant difference from zero.</w:t>
      </w:r>
      <w:r>
        <w:br w:type="page"/>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371340"/>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6120130" cy="4371340"/>
                    </a:xfrm>
                    <a:prstGeom prst="rect">
                      <a:avLst/>
                    </a:prstGeom>
                  </pic:spPr>
                </pic:pic>
              </a:graphicData>
            </a:graphic>
          </wp:anchor>
        </w:drawing>
      </w:r>
    </w:p>
    <w:p>
      <w:pPr>
        <w:pStyle w:val="Normal"/>
        <w:rPr/>
      </w:pPr>
      <w:r>
        <w:rPr>
          <w:rFonts w:ascii="Times New Roman" w:hAnsi="Times New Roman"/>
        </w:rPr>
        <w:t>Figure 2. [Needs makeover] Results of pRDA for three studied elevations (top to bottom) with...</w:t>
      </w:r>
      <w:r>
        <w:br w:type="page"/>
      </w:r>
    </w:p>
    <w:p>
      <w:pPr>
        <w:pStyle w:val="Normal"/>
        <w:rPr/>
      </w:pPr>
      <w:commentRangeStart w:id="3"/>
      <w:r>
        <w:drawing>
          <wp:anchor behindDoc="0" distT="0" distB="0" distL="0" distR="0" simplePos="0" locked="0" layoutInCell="0" allowOverlap="1" relativeHeight="4">
            <wp:simplePos x="0" y="0"/>
            <wp:positionH relativeFrom="column">
              <wp:posOffset>277495</wp:posOffset>
            </wp:positionH>
            <wp:positionV relativeFrom="paragraph">
              <wp:posOffset>125730</wp:posOffset>
            </wp:positionV>
            <wp:extent cx="5541645" cy="444309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rcRect l="0" t="49895" r="0" b="0"/>
                    <a:stretch>
                      <a:fillRect/>
                    </a:stretch>
                  </pic:blipFill>
                  <pic:spPr bwMode="auto">
                    <a:xfrm>
                      <a:off x="0" y="0"/>
                      <a:ext cx="5541645" cy="4443095"/>
                    </a:xfrm>
                    <a:prstGeom prst="rect">
                      <a:avLst/>
                    </a:prstGeom>
                  </pic:spPr>
                </pic:pic>
              </a:graphicData>
            </a:graphic>
          </wp:anchor>
        </w:drawing>
      </w:r>
      <w:r>
        <w:rPr>
          <w:rFonts w:ascii="Times New Roman" w:hAnsi="Times New Roman"/>
        </w:rPr>
        <w:t>F</w:t>
      </w:r>
      <w:r>
        <w:rPr>
          <w:rFonts w:ascii="Times New Roman" w:hAnsi="Times New Roman"/>
        </w:rPr>
        <w:t xml:space="preserve">igure </w:t>
      </w:r>
      <w:r>
        <w:rPr>
          <w:rFonts w:ascii="Times New Roman" w:hAnsi="Times New Roman"/>
        </w:rPr>
      </w:r>
      <w:commentRangeStart w:id="4"/>
      <w:commentRangeEnd w:id="3"/>
      <w:r>
        <w:commentReference w:id="3"/>
      </w:r>
      <w:r>
        <w:rPr>
          <w:rFonts w:ascii="Times New Roman" w:hAnsi="Times New Roman"/>
        </w:rPr>
        <w:t>3</w:t>
      </w:r>
      <w:r>
        <w:rPr>
          <w:rFonts w:ascii="Times New Roman" w:hAnsi="Times New Roman"/>
        </w:rPr>
      </w:r>
      <w:commentRangeEnd w:id="4"/>
      <w:r>
        <w:commentReference w:id="4"/>
      </w:r>
      <w:r>
        <w:rPr>
          <w:rFonts w:ascii="Times New Roman" w:hAnsi="Times New Roman"/>
        </w:rPr>
        <w:t xml:space="preserve">. [Needs makeover] Bray-Curtis dissimilarity for pairwise comparisons of plots </w:t>
      </w:r>
      <w:ins w:id="5" w:author="Novotný Vojtěch" w:date="2023-12-24T15:58:00Z">
        <w:r>
          <w:rPr>
            <w:rFonts w:ascii="Times New Roman" w:hAnsi="Times New Roman"/>
          </w:rPr>
          <w:t xml:space="preserve">with the same treatment </w:t>
        </w:r>
      </w:ins>
      <w:r>
        <w:rPr>
          <w:rFonts w:ascii="Times New Roman" w:hAnsi="Times New Roman"/>
        </w:rPr>
        <w:t>between gardens</w:t>
      </w:r>
      <w:del w:id="6" w:author="Novotný Vojtěch" w:date="2023-12-24T15:58:00Z">
        <w:r>
          <w:rPr>
            <w:rFonts w:ascii="Times New Roman" w:hAnsi="Times New Roman"/>
          </w:rPr>
          <w:delText xml:space="preserve"> and within treatment</w:delText>
        </w:r>
      </w:del>
      <w:r>
        <w:rPr>
          <w:rFonts w:ascii="Times New Roman" w:hAnsi="Times New Roman"/>
        </w:rPr>
        <w:t>.</w:t>
      </w:r>
      <w:r>
        <w:br w:type="page"/>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371340"/>
            <wp:effectExtent l="0" t="0" r="0" b="0"/>
            <wp:wrapSquare wrapText="largest"/>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120130" cy="4371340"/>
                    </a:xfrm>
                    <a:prstGeom prst="rect">
                      <a:avLst/>
                    </a:prstGeom>
                  </pic:spPr>
                </pic:pic>
              </a:graphicData>
            </a:graphic>
          </wp:anchor>
        </w:drawing>
      </w:r>
      <w:r>
        <w:rPr>
          <w:rFonts w:ascii="Times New Roman" w:hAnsi="Times New Roman"/>
        </w:rPr>
        <w:t>F</w:t>
      </w:r>
      <w:ins w:id="7" w:author="Novotný Vojtěch" w:date="2023-12-24T14:18:00Z">
        <w:r>
          <w:rPr>
            <w:rFonts w:ascii="Times New Roman" w:hAnsi="Times New Roman"/>
          </w:rPr>
          <w:t>i</w:t>
        </w:r>
      </w:ins>
      <w:del w:id="8" w:author="Novotný Vojtěch" w:date="2023-12-24T14:18:00Z">
        <w:r>
          <w:rPr>
            <w:rFonts w:ascii="Times New Roman" w:hAnsi="Times New Roman"/>
          </w:rPr>
          <w:delText>u</w:delText>
        </w:r>
      </w:del>
      <w:r>
        <w:rPr>
          <w:rFonts w:ascii="Times New Roman" w:hAnsi="Times New Roman"/>
        </w:rPr>
        <w:t xml:space="preserve">gure </w:t>
      </w:r>
      <w:commentRangeStart w:id="5"/>
      <w:r>
        <w:rPr>
          <w:rFonts w:ascii="Times New Roman" w:hAnsi="Times New Roman"/>
        </w:rPr>
        <w:t>4</w:t>
      </w:r>
      <w:r>
        <w:rPr>
          <w:rFonts w:ascii="Times New Roman" w:hAnsi="Times New Roman"/>
        </w:rPr>
      </w:r>
      <w:commentRangeEnd w:id="5"/>
      <w:r>
        <w:commentReference w:id="5"/>
      </w:r>
      <w:r>
        <w:rPr>
          <w:rFonts w:ascii="Times New Roman" w:hAnsi="Times New Roman"/>
        </w:rPr>
        <w:t xml:space="preserve">. Pairwise comparisons of the Raup-Crick index for control and treatment plant communities for four treatments at three sites with distinct elevation from lowest to highest (top to bottom). RC index summarizes the results of a replicated randomized assembly and indicates whether community is </w:t>
      </w:r>
      <w:commentRangeStart w:id="6"/>
      <w:r>
        <w:rPr>
          <w:rFonts w:ascii="Times New Roman" w:hAnsi="Times New Roman"/>
        </w:rPr>
        <w:t xml:space="preserve">more random </w:t>
      </w:r>
      <w:r>
        <w:rPr>
          <w:rFonts w:ascii="Times New Roman" w:hAnsi="Times New Roman"/>
        </w:rPr>
      </w:r>
      <w:commentRangeEnd w:id="6"/>
      <w:r>
        <w:commentReference w:id="6"/>
      </w:r>
      <w:r>
        <w:rPr>
          <w:rFonts w:ascii="Times New Roman" w:hAnsi="Times New Roman"/>
        </w:rPr>
        <w:t xml:space="preserve">(RC </w:t>
      </w:r>
      <w:r>
        <w:rPr>
          <w:rFonts w:eastAsia="Times New Roman" w:cs="Times New Roman" w:ascii="Times New Roman" w:hAnsi="Times New Roman"/>
        </w:rPr>
        <w:t>≈</w:t>
      </w:r>
      <w:r>
        <w:rPr>
          <w:rFonts w:ascii="Times New Roman" w:hAnsi="Times New Roman"/>
        </w:rPr>
        <w:t xml:space="preserve"> 1), random (RC </w:t>
      </w:r>
      <w:r>
        <w:rPr>
          <w:rFonts w:eastAsia="Times New Roman" w:cs="Times New Roman" w:ascii="Times New Roman" w:hAnsi="Times New Roman"/>
        </w:rPr>
        <w:t>≈</w:t>
      </w:r>
      <w:r>
        <w:rPr>
          <w:rFonts w:ascii="Times New Roman" w:hAnsi="Times New Roman"/>
        </w:rPr>
        <w:t xml:space="preserve"> 0) or less random (RC </w:t>
      </w:r>
      <w:r>
        <w:rPr>
          <w:rFonts w:eastAsia="Times New Roman" w:cs="Times New Roman" w:ascii="Times New Roman" w:hAnsi="Times New Roman"/>
        </w:rPr>
        <w:t>≈</w:t>
      </w:r>
      <w:r>
        <w:rPr>
          <w:rFonts w:ascii="Times New Roman" w:hAnsi="Times New Roman"/>
        </w:rPr>
        <w:t xml:space="preserve"> -1) than expected by chance. Braces with stars indicate statistically significant differences of RC means.</w:t>
      </w:r>
      <w:r>
        <w:br w:type="page"/>
      </w:r>
    </w:p>
    <w:p>
      <w:pPr>
        <w:sectPr>
          <w:footerReference w:type="default" r:id="rId7"/>
          <w:type w:val="nextPage"/>
          <w:pgSz w:w="11906" w:h="16838"/>
          <w:pgMar w:left="1134" w:right="1134" w:header="0" w:top="720" w:footer="720" w:bottom="1134" w:gutter="0"/>
          <w:pgNumType w:fmt="decimal"/>
          <w:formProt w:val="false"/>
          <w:textDirection w:val="lrTb"/>
          <w:docGrid w:type="default" w:linePitch="600" w:charSpace="32768"/>
        </w:sectPr>
        <w:pStyle w:val="Normal"/>
        <w:rPr/>
      </w:pPr>
      <w:commentRangeStart w:id="7"/>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371340"/>
            <wp:effectExtent l="0" t="0" r="0" b="0"/>
            <wp:wrapSquare wrapText="largest"/>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anchor>
        </w:drawing>
      </w:r>
      <w:r>
        <w:rPr>
          <w:rFonts w:ascii="Times New Roman" w:hAnsi="Times New Roman"/>
        </w:rPr>
        <w:t>F</w:t>
      </w:r>
      <w:r>
        <w:rPr>
          <w:rFonts w:ascii="Times New Roman" w:hAnsi="Times New Roman"/>
        </w:rPr>
        <w:t xml:space="preserve">igure </w:t>
      </w:r>
      <w:r>
        <w:rPr>
          <w:rFonts w:ascii="Times New Roman" w:hAnsi="Times New Roman"/>
        </w:rPr>
      </w:r>
      <w:commentRangeEnd w:id="7"/>
      <w:r>
        <w:commentReference w:id="7"/>
      </w:r>
      <w:r>
        <w:rPr>
          <w:rFonts w:ascii="Times New Roman" w:hAnsi="Times New Roman"/>
        </w:rPr>
        <w:t xml:space="preserve">5. </w:t>
      </w:r>
      <w:del w:id="9" w:author="Novotný Vojtěch" w:date="2023-12-24T14:25:00Z">
        <w:r>
          <w:rPr>
            <w:rFonts w:ascii="Times New Roman" w:hAnsi="Times New Roman"/>
          </w:rPr>
          <w:delText>Predicted values of the PGLS model that predicts b</w:delText>
        </w:r>
      </w:del>
      <w:ins w:id="10" w:author="Novotný Vojtěch" w:date="2023-12-24T14:24:00Z">
        <w:r>
          <w:rPr>
            <w:rFonts w:ascii="Times New Roman" w:hAnsi="Times New Roman"/>
          </w:rPr>
          <w:t>B</w:t>
        </w:r>
      </w:ins>
      <w:r>
        <w:rPr>
          <w:rFonts w:ascii="Times New Roman" w:hAnsi="Times New Roman"/>
        </w:rPr>
        <w:t xml:space="preserve">iomass change </w:t>
      </w:r>
      <w:ins w:id="11" w:author="Novotný Vojtěch" w:date="2023-12-24T14:25:00Z">
        <w:r>
          <w:rPr>
            <w:rFonts w:ascii="Times New Roman" w:hAnsi="Times New Roman"/>
          </w:rPr>
          <w:t xml:space="preserve">predicted by PGLS models from </w:t>
        </w:r>
      </w:ins>
      <w:del w:id="12" w:author="Novotný Vojtěch" w:date="2023-12-24T14:25:00Z">
        <w:r>
          <w:rPr>
            <w:rFonts w:ascii="Times New Roman" w:hAnsi="Times New Roman"/>
          </w:rPr>
          <w:delText>with</w:delText>
        </w:r>
      </w:del>
      <w:r>
        <w:rPr>
          <w:rFonts w:ascii="Times New Roman" w:hAnsi="Times New Roman"/>
        </w:rPr>
        <w:t xml:space="preserve"> trait values of individual species in response to experimental treatments </w:t>
      </w:r>
      <w:del w:id="13" w:author="Novotný Vojtěch" w:date="2023-12-24T14:26:00Z">
        <w:r>
          <w:rPr>
            <w:rFonts w:ascii="Times New Roman" w:hAnsi="Times New Roman"/>
          </w:rPr>
          <w:delText xml:space="preserve">in </w:delText>
        </w:r>
      </w:del>
      <w:ins w:id="14" w:author="Novotný Vojtěch" w:date="2023-12-24T14:26:00Z">
        <w:r>
          <w:rPr>
            <w:rFonts w:ascii="Times New Roman" w:hAnsi="Times New Roman"/>
          </w:rPr>
          <w:t xml:space="preserve">at low </w:t>
        </w:r>
      </w:ins>
      <w:del w:id="15" w:author="Novotný Vojtěch" w:date="2023-12-24T14:26:00Z">
        <w:r>
          <w:rPr>
            <w:rFonts w:ascii="Times New Roman" w:hAnsi="Times New Roman"/>
          </w:rPr>
          <w:delText xml:space="preserve">Wanang </w:delText>
        </w:r>
      </w:del>
      <w:r>
        <w:rPr>
          <w:rFonts w:ascii="Times New Roman" w:hAnsi="Times New Roman"/>
        </w:rPr>
        <w:t xml:space="preserve">(red), </w:t>
      </w:r>
      <w:ins w:id="16" w:author="Novotný Vojtěch" w:date="2023-12-24T14:26:00Z">
        <w:r>
          <w:rPr>
            <w:rFonts w:ascii="Times New Roman" w:hAnsi="Times New Roman"/>
          </w:rPr>
          <w:t>mid</w:t>
        </w:r>
      </w:ins>
      <w:del w:id="17" w:author="Novotný Vojtěch" w:date="2023-12-24T14:26:00Z">
        <w:r>
          <w:rPr>
            <w:rFonts w:ascii="Times New Roman" w:hAnsi="Times New Roman"/>
          </w:rPr>
          <w:delText>Numba</w:delText>
        </w:r>
      </w:del>
      <w:r>
        <w:rPr>
          <w:rFonts w:ascii="Times New Roman" w:hAnsi="Times New Roman"/>
        </w:rPr>
        <w:t xml:space="preserve"> (green) and </w:t>
      </w:r>
      <w:ins w:id="18" w:author="Novotný Vojtěch" w:date="2023-12-24T14:26:00Z">
        <w:r>
          <w:rPr>
            <w:rFonts w:ascii="Times New Roman" w:hAnsi="Times New Roman"/>
          </w:rPr>
          <w:t>high</w:t>
        </w:r>
      </w:ins>
      <w:del w:id="19" w:author="Novotný Vojtěch" w:date="2023-12-24T14:26:00Z">
        <w:r>
          <w:rPr>
            <w:rFonts w:ascii="Times New Roman" w:hAnsi="Times New Roman"/>
          </w:rPr>
          <w:delText>Yawan</w:delText>
        </w:r>
      </w:del>
      <w:r>
        <w:rPr>
          <w:rFonts w:ascii="Times New Roman" w:hAnsi="Times New Roman"/>
        </w:rPr>
        <w:t xml:space="preserve"> (blue)</w:t>
      </w:r>
      <w:ins w:id="20" w:author="Novotný Vojtěch" w:date="2023-12-24T14:26:00Z">
        <w:r>
          <w:rPr>
            <w:rFonts w:ascii="Times New Roman" w:hAnsi="Times New Roman"/>
          </w:rPr>
          <w:t xml:space="preserve"> elevation sites</w:t>
        </w:r>
      </w:ins>
      <w:r>
        <w:rPr>
          <w:rFonts w:ascii="Times New Roman" w:hAnsi="Times New Roman"/>
        </w:rPr>
        <w:t>.</w:t>
      </w:r>
    </w:p>
    <w:p>
      <w:pPr>
        <w:pStyle w:val="Normal"/>
        <w:rPr/>
      </w:pPr>
      <w:commentRangeStart w:id="8"/>
      <w:r>
        <w:rPr/>
        <w:t xml:space="preserve">Table </w:t>
      </w:r>
      <w:r>
        <w:rPr/>
      </w:r>
      <w:commentRangeEnd w:id="8"/>
      <w:r>
        <w:commentReference w:id="8"/>
      </w:r>
      <w:r>
        <w:rPr/>
        <w:t>1. Results of the PGLS model that predicts biomass change of a species in response to a treatment. Models were subjected to backward selection of variables. Plant species richness at a site and log abundance were not subjected to selection process.</w:t>
      </w:r>
    </w:p>
    <w:tbl>
      <w:tblPr>
        <w:tblW w:w="13572"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727"/>
        <w:gridCol w:w="1206"/>
        <w:gridCol w:w="994"/>
        <w:gridCol w:w="1206"/>
        <w:gridCol w:w="994"/>
        <w:gridCol w:w="1206"/>
        <w:gridCol w:w="1038"/>
        <w:gridCol w:w="1207"/>
        <w:gridCol w:w="992"/>
      </w:tblGrid>
      <w:tr>
        <w:trPr/>
        <w:tc>
          <w:tcPr>
            <w:tcW w:w="4727" w:type="dxa"/>
            <w:tcBorders/>
          </w:tcPr>
          <w:p>
            <w:pPr>
              <w:pStyle w:val="Nagwektabeli"/>
              <w:widowControl w:val="false"/>
              <w:rPr>
                <w:b w:val="false"/>
                <w:b w:val="false"/>
                <w:bCs w:val="false"/>
              </w:rPr>
            </w:pPr>
            <w:r>
              <w:rPr>
                <w:b w:val="false"/>
                <w:bCs w:val="false"/>
              </w:rPr>
            </w:r>
          </w:p>
        </w:tc>
        <w:tc>
          <w:tcPr>
            <w:tcW w:w="2200" w:type="dxa"/>
            <w:gridSpan w:val="2"/>
            <w:tcBorders/>
          </w:tcPr>
          <w:p>
            <w:pPr>
              <w:pStyle w:val="Nagwektabeli"/>
              <w:widowControl w:val="false"/>
              <w:rPr>
                <w:b w:val="false"/>
                <w:b w:val="false"/>
                <w:bCs w:val="false"/>
              </w:rPr>
            </w:pPr>
            <w:r>
              <w:rPr>
                <w:bCs w:val="false"/>
              </w:rPr>
              <w:t>Predator</w:t>
            </w:r>
          </w:p>
        </w:tc>
        <w:tc>
          <w:tcPr>
            <w:tcW w:w="2200" w:type="dxa"/>
            <w:gridSpan w:val="2"/>
            <w:tcBorders/>
            <w:shd w:color="auto" w:fill="EEEEEE" w:val="clear"/>
          </w:tcPr>
          <w:p>
            <w:pPr>
              <w:pStyle w:val="Normal"/>
              <w:widowControl w:val="false"/>
              <w:jc w:val="center"/>
              <w:rPr>
                <w:b/>
                <w:b/>
              </w:rPr>
            </w:pPr>
            <w:r>
              <w:rPr>
                <w:b/>
              </w:rPr>
              <w:t>Insecticide</w:t>
            </w:r>
          </w:p>
        </w:tc>
        <w:tc>
          <w:tcPr>
            <w:tcW w:w="2244" w:type="dxa"/>
            <w:gridSpan w:val="2"/>
            <w:tcBorders/>
          </w:tcPr>
          <w:p>
            <w:pPr>
              <w:pStyle w:val="Normal"/>
              <w:widowControl w:val="false"/>
              <w:jc w:val="center"/>
              <w:rPr>
                <w:b/>
                <w:b/>
              </w:rPr>
            </w:pPr>
            <w:r>
              <w:rPr>
                <w:b/>
              </w:rPr>
              <w:t>Extra herbivory</w:t>
            </w:r>
          </w:p>
        </w:tc>
        <w:tc>
          <w:tcPr>
            <w:tcW w:w="2199" w:type="dxa"/>
            <w:gridSpan w:val="2"/>
            <w:tcBorders/>
            <w:shd w:color="auto" w:fill="EEEEEE" w:val="clear"/>
          </w:tcPr>
          <w:p>
            <w:pPr>
              <w:pStyle w:val="Nagwektabeli"/>
              <w:widowControl w:val="false"/>
              <w:rPr/>
            </w:pPr>
            <w:r>
              <w:rPr/>
              <w:t>Fungicide</w:t>
            </w:r>
          </w:p>
        </w:tc>
      </w:tr>
      <w:tr>
        <w:trPr/>
        <w:tc>
          <w:tcPr>
            <w:tcW w:w="4727" w:type="dxa"/>
            <w:tcBorders/>
          </w:tcPr>
          <w:p>
            <w:pPr>
              <w:pStyle w:val="Zawartotabeli"/>
              <w:widowControl w:val="false"/>
              <w:rPr/>
            </w:pPr>
            <w:r>
              <w:rPr>
                <w:i/>
              </w:rPr>
              <w:t>Coeffcient</w:t>
            </w:r>
          </w:p>
        </w:tc>
        <w:tc>
          <w:tcPr>
            <w:tcW w:w="1206" w:type="dxa"/>
            <w:tcBorders/>
          </w:tcPr>
          <w:p>
            <w:pPr>
              <w:pStyle w:val="Zawartotabeli"/>
              <w:widowControl w:val="false"/>
              <w:jc w:val="center"/>
              <w:rPr/>
            </w:pPr>
            <w:r>
              <w:rPr>
                <w:i/>
              </w:rPr>
              <w:t>Estimates</w:t>
            </w:r>
          </w:p>
        </w:tc>
        <w:tc>
          <w:tcPr>
            <w:tcW w:w="994" w:type="dxa"/>
            <w:tcBorders/>
          </w:tcPr>
          <w:p>
            <w:pPr>
              <w:pStyle w:val="Zawartotabeli"/>
              <w:widowControl w:val="false"/>
              <w:jc w:val="center"/>
              <w:rPr/>
            </w:pPr>
            <w:r>
              <w:rPr>
                <w:i/>
              </w:rPr>
              <w:t>P-Value</w:t>
            </w:r>
          </w:p>
        </w:tc>
        <w:tc>
          <w:tcPr>
            <w:tcW w:w="1206" w:type="dxa"/>
            <w:tcBorders/>
            <w:shd w:color="auto" w:fill="EEEEEE" w:val="clear"/>
          </w:tcPr>
          <w:p>
            <w:pPr>
              <w:pStyle w:val="Zawartotabeli"/>
              <w:widowControl w:val="false"/>
              <w:jc w:val="center"/>
              <w:rPr/>
            </w:pPr>
            <w:r>
              <w:rPr>
                <w:i/>
              </w:rPr>
              <w:t>Estimates</w:t>
            </w:r>
          </w:p>
        </w:tc>
        <w:tc>
          <w:tcPr>
            <w:tcW w:w="994" w:type="dxa"/>
            <w:tcBorders/>
            <w:shd w:color="auto" w:fill="EEEEEE" w:val="clear"/>
          </w:tcPr>
          <w:p>
            <w:pPr>
              <w:pStyle w:val="Zawartotabeli"/>
              <w:widowControl w:val="false"/>
              <w:jc w:val="center"/>
              <w:rPr/>
            </w:pPr>
            <w:r>
              <w:rPr>
                <w:i/>
              </w:rPr>
              <w:t>P-Value</w:t>
            </w:r>
          </w:p>
        </w:tc>
        <w:tc>
          <w:tcPr>
            <w:tcW w:w="1206" w:type="dxa"/>
            <w:tcBorders/>
          </w:tcPr>
          <w:p>
            <w:pPr>
              <w:pStyle w:val="Zawartotabeli"/>
              <w:widowControl w:val="false"/>
              <w:jc w:val="center"/>
              <w:rPr/>
            </w:pPr>
            <w:r>
              <w:rPr>
                <w:i/>
              </w:rPr>
              <w:t>Estimates</w:t>
            </w:r>
          </w:p>
        </w:tc>
        <w:tc>
          <w:tcPr>
            <w:tcW w:w="1038" w:type="dxa"/>
            <w:tcBorders/>
          </w:tcPr>
          <w:p>
            <w:pPr>
              <w:pStyle w:val="Zawartotabeli"/>
              <w:widowControl w:val="false"/>
              <w:jc w:val="center"/>
              <w:rPr/>
            </w:pPr>
            <w:r>
              <w:rPr>
                <w:i/>
              </w:rPr>
              <w:t>P-Value</w:t>
            </w:r>
          </w:p>
        </w:tc>
        <w:tc>
          <w:tcPr>
            <w:tcW w:w="1207" w:type="dxa"/>
            <w:tcBorders/>
            <w:shd w:color="auto" w:fill="EEEEEE" w:val="clear"/>
          </w:tcPr>
          <w:p>
            <w:pPr>
              <w:pStyle w:val="Zawartotabeli"/>
              <w:widowControl w:val="false"/>
              <w:jc w:val="center"/>
              <w:rPr/>
            </w:pPr>
            <w:r>
              <w:rPr>
                <w:i/>
              </w:rPr>
              <w:t>Estimates</w:t>
            </w:r>
          </w:p>
        </w:tc>
        <w:tc>
          <w:tcPr>
            <w:tcW w:w="992" w:type="dxa"/>
            <w:tcBorders/>
            <w:shd w:color="auto" w:fill="EEEEEE" w:val="clear"/>
          </w:tcPr>
          <w:p>
            <w:pPr>
              <w:pStyle w:val="Zawartotabeli"/>
              <w:widowControl w:val="false"/>
              <w:jc w:val="center"/>
              <w:rPr/>
            </w:pPr>
            <w:r>
              <w:rPr>
                <w:i/>
              </w:rPr>
              <w:t>P-Value</w:t>
            </w:r>
          </w:p>
        </w:tc>
      </w:tr>
      <w:tr>
        <w:trPr/>
        <w:tc>
          <w:tcPr>
            <w:tcW w:w="4727" w:type="dxa"/>
            <w:tcBorders/>
          </w:tcPr>
          <w:p>
            <w:pPr>
              <w:pStyle w:val="Zawartotabeli"/>
              <w:widowControl w:val="false"/>
              <w:rPr/>
            </w:pPr>
            <w:r>
              <w:rPr/>
              <w:t>Intercept</w:t>
            </w:r>
          </w:p>
        </w:tc>
        <w:tc>
          <w:tcPr>
            <w:tcW w:w="1206" w:type="dxa"/>
            <w:tcBorders/>
          </w:tcPr>
          <w:p>
            <w:pPr>
              <w:pStyle w:val="Zawartotabeli"/>
              <w:widowControl w:val="false"/>
              <w:jc w:val="center"/>
              <w:rPr/>
            </w:pPr>
            <w:r>
              <w:rPr/>
              <w:t>153.63</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pPr>
            <w:r>
              <w:rPr/>
              <w:t>303.07</w:t>
            </w:r>
          </w:p>
        </w:tc>
        <w:tc>
          <w:tcPr>
            <w:tcW w:w="994" w:type="dxa"/>
            <w:tcBorders/>
            <w:shd w:color="auto" w:fill="EEEEEE" w:val="clear"/>
          </w:tcPr>
          <w:p>
            <w:pPr>
              <w:pStyle w:val="Zawartotabeli"/>
              <w:widowControl w:val="false"/>
              <w:jc w:val="center"/>
              <w:rPr/>
            </w:pPr>
            <w:r>
              <w:rPr/>
              <w:t>0.102</w:t>
            </w:r>
          </w:p>
        </w:tc>
        <w:tc>
          <w:tcPr>
            <w:tcW w:w="1206" w:type="dxa"/>
            <w:tcBorders/>
          </w:tcPr>
          <w:p>
            <w:pPr>
              <w:pStyle w:val="Zawartotabeli"/>
              <w:widowControl w:val="false"/>
              <w:jc w:val="center"/>
              <w:rPr/>
            </w:pPr>
            <w:r>
              <w:rPr/>
              <w:t>-1.82</w:t>
            </w:r>
          </w:p>
        </w:tc>
        <w:tc>
          <w:tcPr>
            <w:tcW w:w="1038" w:type="dxa"/>
            <w:tcBorders/>
          </w:tcPr>
          <w:p>
            <w:pPr>
              <w:pStyle w:val="Zawartotabeli"/>
              <w:widowControl w:val="false"/>
              <w:jc w:val="center"/>
              <w:rPr/>
            </w:pPr>
            <w:r>
              <w:rPr/>
              <w:t>0.297</w:t>
            </w:r>
          </w:p>
        </w:tc>
        <w:tc>
          <w:tcPr>
            <w:tcW w:w="1207" w:type="dxa"/>
            <w:tcBorders/>
            <w:shd w:color="auto" w:fill="EEEEEE" w:val="clear"/>
          </w:tcPr>
          <w:p>
            <w:pPr>
              <w:pStyle w:val="Zawartotabeli"/>
              <w:widowControl w:val="false"/>
              <w:jc w:val="center"/>
              <w:rPr/>
            </w:pPr>
            <w:r>
              <w:rPr/>
              <w:t>-3.15</w:t>
            </w:r>
          </w:p>
        </w:tc>
        <w:tc>
          <w:tcPr>
            <w:tcW w:w="992" w:type="dxa"/>
            <w:tcBorders/>
            <w:shd w:color="auto" w:fill="EEEEEE" w:val="clear"/>
          </w:tcPr>
          <w:p>
            <w:pPr>
              <w:pStyle w:val="Zawartotabeli"/>
              <w:widowControl w:val="false"/>
              <w:jc w:val="center"/>
              <w:rPr>
                <w:sz w:val="18"/>
              </w:rPr>
            </w:pPr>
            <w:r>
              <w:rPr>
                <w:rStyle w:val="Mocnewyrnione"/>
              </w:rPr>
              <w:t>0.008</w:t>
            </w:r>
          </w:p>
        </w:tc>
      </w:tr>
      <w:tr>
        <w:trPr/>
        <w:tc>
          <w:tcPr>
            <w:tcW w:w="4727" w:type="dxa"/>
            <w:tcBorders/>
          </w:tcPr>
          <w:p>
            <w:pPr>
              <w:pStyle w:val="Zawartotabeli"/>
              <w:widowControl w:val="false"/>
              <w:rPr/>
            </w:pPr>
            <w:r>
              <w:rPr/>
              <w:t>Log(SLA)</w:t>
            </w:r>
          </w:p>
        </w:tc>
        <w:tc>
          <w:tcPr>
            <w:tcW w:w="1206" w:type="dxa"/>
            <w:tcBorders/>
          </w:tcPr>
          <w:p>
            <w:pPr>
              <w:pStyle w:val="Zawartotabeli"/>
              <w:widowControl w:val="false"/>
              <w:jc w:val="center"/>
              <w:rPr/>
            </w:pPr>
            <w:r>
              <w:rPr/>
              <w:t>-95.55</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Numba</w:t>
            </w:r>
          </w:p>
        </w:tc>
        <w:tc>
          <w:tcPr>
            <w:tcW w:w="1206" w:type="dxa"/>
            <w:tcBorders/>
          </w:tcPr>
          <w:p>
            <w:pPr>
              <w:pStyle w:val="Zawartotabeli"/>
              <w:widowControl w:val="false"/>
              <w:jc w:val="center"/>
              <w:rPr/>
            </w:pPr>
            <w:r>
              <w:rPr/>
              <w:t>-166.69</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pPr>
            <w:r>
              <w:rPr/>
              <w:t>-306.20</w:t>
            </w:r>
          </w:p>
        </w:tc>
        <w:tc>
          <w:tcPr>
            <w:tcW w:w="994" w:type="dxa"/>
            <w:tcBorders/>
            <w:shd w:color="auto" w:fill="EEEEEE" w:val="clear"/>
          </w:tcPr>
          <w:p>
            <w:pPr>
              <w:pStyle w:val="Zawartotabeli"/>
              <w:widowControl w:val="false"/>
              <w:jc w:val="center"/>
              <w:rPr/>
            </w:pPr>
            <w:r>
              <w:rPr/>
              <w:t>0.099</w:t>
            </w:r>
          </w:p>
        </w:tc>
        <w:tc>
          <w:tcPr>
            <w:tcW w:w="1206" w:type="dxa"/>
            <w:tcBorders/>
          </w:tcPr>
          <w:p>
            <w:pPr>
              <w:pStyle w:val="Zawartotabeli"/>
              <w:widowControl w:val="false"/>
              <w:jc w:val="center"/>
              <w:rPr/>
            </w:pPr>
            <w:r>
              <w:rPr/>
              <w:t>6.05</w:t>
            </w:r>
          </w:p>
        </w:tc>
        <w:tc>
          <w:tcPr>
            <w:tcW w:w="1038" w:type="dxa"/>
            <w:tcBorders/>
          </w:tcPr>
          <w:p>
            <w:pPr>
              <w:pStyle w:val="Zawartotabeli"/>
              <w:widowControl w:val="false"/>
              <w:jc w:val="center"/>
              <w:rPr>
                <w:sz w:val="18"/>
              </w:rPr>
            </w:pPr>
            <w:r>
              <w:rPr>
                <w:rStyle w:val="Mocnewyrnione"/>
              </w:rPr>
              <w:t>0.001</w:t>
            </w:r>
          </w:p>
        </w:tc>
        <w:tc>
          <w:tcPr>
            <w:tcW w:w="1207" w:type="dxa"/>
            <w:tcBorders/>
            <w:shd w:color="auto" w:fill="EEEEEE" w:val="clear"/>
          </w:tcPr>
          <w:p>
            <w:pPr>
              <w:pStyle w:val="Zawartotabeli"/>
              <w:widowControl w:val="false"/>
              <w:jc w:val="center"/>
              <w:rPr/>
            </w:pPr>
            <w:r>
              <w:rPr/>
              <w:t>-3.50</w:t>
            </w:r>
          </w:p>
        </w:tc>
        <w:tc>
          <w:tcPr>
            <w:tcW w:w="992" w:type="dxa"/>
            <w:tcBorders/>
            <w:shd w:color="auto" w:fill="EEEEEE" w:val="clear"/>
          </w:tcPr>
          <w:p>
            <w:pPr>
              <w:pStyle w:val="Zawartotabeli"/>
              <w:widowControl w:val="false"/>
              <w:jc w:val="center"/>
              <w:rPr>
                <w:sz w:val="18"/>
              </w:rPr>
            </w:pPr>
            <w:r>
              <w:rPr>
                <w:rStyle w:val="Mocnewyrnione"/>
              </w:rPr>
              <w:t>0.002</w:t>
            </w:r>
          </w:p>
        </w:tc>
      </w:tr>
      <w:tr>
        <w:trPr/>
        <w:tc>
          <w:tcPr>
            <w:tcW w:w="4727" w:type="dxa"/>
            <w:tcBorders/>
          </w:tcPr>
          <w:p>
            <w:pPr>
              <w:pStyle w:val="Zawartotabeli"/>
              <w:widowControl w:val="false"/>
              <w:rPr/>
            </w:pPr>
            <w:r>
              <w:rPr/>
              <w:t>Yawan</w:t>
            </w:r>
          </w:p>
        </w:tc>
        <w:tc>
          <w:tcPr>
            <w:tcW w:w="1206" w:type="dxa"/>
            <w:tcBorders/>
          </w:tcPr>
          <w:p>
            <w:pPr>
              <w:pStyle w:val="Zawartotabeli"/>
              <w:widowControl w:val="false"/>
              <w:jc w:val="center"/>
              <w:rPr/>
            </w:pPr>
            <w:r>
              <w:rPr/>
              <w:t>-134.02</w:t>
            </w:r>
          </w:p>
        </w:tc>
        <w:tc>
          <w:tcPr>
            <w:tcW w:w="994" w:type="dxa"/>
            <w:tcBorders/>
          </w:tcPr>
          <w:p>
            <w:pPr>
              <w:pStyle w:val="Zawartotabeli"/>
              <w:widowControl w:val="false"/>
              <w:jc w:val="center"/>
              <w:rPr>
                <w:sz w:val="18"/>
              </w:rPr>
            </w:pPr>
            <w:r>
              <w:rPr>
                <w:rStyle w:val="Mocnewyrnione"/>
              </w:rPr>
              <w:t>0.007</w:t>
            </w:r>
          </w:p>
        </w:tc>
        <w:tc>
          <w:tcPr>
            <w:tcW w:w="1206" w:type="dxa"/>
            <w:tcBorders/>
            <w:shd w:color="auto" w:fill="EEEEEE" w:val="clear"/>
          </w:tcPr>
          <w:p>
            <w:pPr>
              <w:pStyle w:val="Zawartotabeli"/>
              <w:widowControl w:val="false"/>
              <w:jc w:val="center"/>
              <w:rPr/>
            </w:pPr>
            <w:r>
              <w:rPr/>
              <w:t>-305.25</w:t>
            </w:r>
          </w:p>
        </w:tc>
        <w:tc>
          <w:tcPr>
            <w:tcW w:w="994" w:type="dxa"/>
            <w:tcBorders/>
            <w:shd w:color="auto" w:fill="EEEEEE" w:val="clear"/>
          </w:tcPr>
          <w:p>
            <w:pPr>
              <w:pStyle w:val="Zawartotabeli"/>
              <w:widowControl w:val="false"/>
              <w:jc w:val="center"/>
              <w:rPr/>
            </w:pPr>
            <w:r>
              <w:rPr/>
              <w:t>0.100</w:t>
            </w:r>
          </w:p>
        </w:tc>
        <w:tc>
          <w:tcPr>
            <w:tcW w:w="1206" w:type="dxa"/>
            <w:tcBorders/>
          </w:tcPr>
          <w:p>
            <w:pPr>
              <w:pStyle w:val="Zawartotabeli"/>
              <w:widowControl w:val="false"/>
              <w:jc w:val="center"/>
              <w:rPr/>
            </w:pPr>
            <w:r>
              <w:rPr/>
              <w:t>4.35</w:t>
            </w:r>
          </w:p>
        </w:tc>
        <w:tc>
          <w:tcPr>
            <w:tcW w:w="1038" w:type="dxa"/>
            <w:tcBorders/>
          </w:tcPr>
          <w:p>
            <w:pPr>
              <w:pStyle w:val="Zawartotabeli"/>
              <w:widowControl w:val="false"/>
              <w:jc w:val="center"/>
              <w:rPr>
                <w:sz w:val="18"/>
              </w:rPr>
            </w:pPr>
            <w:r>
              <w:rPr>
                <w:rStyle w:val="Mocnewyrnione"/>
              </w:rPr>
              <w:t>0.016</w:t>
            </w:r>
          </w:p>
        </w:tc>
        <w:tc>
          <w:tcPr>
            <w:tcW w:w="1207" w:type="dxa"/>
            <w:tcBorders/>
            <w:shd w:color="auto" w:fill="EEEEEE" w:val="clear"/>
          </w:tcPr>
          <w:p>
            <w:pPr>
              <w:pStyle w:val="Zawartotabeli"/>
              <w:widowControl w:val="false"/>
              <w:jc w:val="center"/>
              <w:rPr/>
            </w:pPr>
            <w:r>
              <w:rPr/>
              <w:t>-1.33</w:t>
            </w:r>
          </w:p>
        </w:tc>
        <w:tc>
          <w:tcPr>
            <w:tcW w:w="992" w:type="dxa"/>
            <w:tcBorders/>
            <w:shd w:color="auto" w:fill="EEEEEE" w:val="clear"/>
          </w:tcPr>
          <w:p>
            <w:pPr>
              <w:pStyle w:val="Zawartotabeli"/>
              <w:widowControl w:val="false"/>
              <w:jc w:val="center"/>
              <w:rPr/>
            </w:pPr>
            <w:r>
              <w:rPr/>
              <w:t>0.258</w:t>
            </w:r>
          </w:p>
        </w:tc>
      </w:tr>
      <w:tr>
        <w:trPr/>
        <w:tc>
          <w:tcPr>
            <w:tcW w:w="4727" w:type="dxa"/>
            <w:tcBorders/>
          </w:tcPr>
          <w:p>
            <w:pPr>
              <w:pStyle w:val="Zawartotabeli"/>
              <w:widowControl w:val="false"/>
              <w:rPr/>
            </w:pPr>
            <w:r>
              <w:rPr/>
              <w:t>Log(SLA) – quadratic term</w:t>
            </w:r>
          </w:p>
        </w:tc>
        <w:tc>
          <w:tcPr>
            <w:tcW w:w="1206" w:type="dxa"/>
            <w:tcBorders/>
          </w:tcPr>
          <w:p>
            <w:pPr>
              <w:pStyle w:val="Zawartotabeli"/>
              <w:widowControl w:val="false"/>
              <w:jc w:val="center"/>
              <w:rPr/>
            </w:pPr>
            <w:r>
              <w:rPr/>
              <w:t>14.26</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Water content</w:t>
            </w:r>
          </w:p>
        </w:tc>
        <w:tc>
          <w:tcPr>
            <w:tcW w:w="1206" w:type="dxa"/>
            <w:tcBorders/>
          </w:tcPr>
          <w:p>
            <w:pPr>
              <w:pStyle w:val="Zawartotabeli"/>
              <w:widowControl w:val="false"/>
              <w:jc w:val="center"/>
              <w:rPr/>
            </w:pPr>
            <w:r>
              <w:rPr/>
              <w:t>0.68</w:t>
            </w:r>
          </w:p>
        </w:tc>
        <w:tc>
          <w:tcPr>
            <w:tcW w:w="994" w:type="dxa"/>
            <w:tcBorders/>
          </w:tcPr>
          <w:p>
            <w:pPr>
              <w:pStyle w:val="Zawartotabeli"/>
              <w:widowControl w:val="false"/>
              <w:jc w:val="center"/>
              <w:rPr/>
            </w:pPr>
            <w:r>
              <w:rPr/>
              <w:t>0.596</w:t>
            </w:r>
          </w:p>
        </w:tc>
        <w:tc>
          <w:tcPr>
            <w:tcW w:w="1206" w:type="dxa"/>
            <w:tcBorders/>
            <w:shd w:color="auto" w:fill="EEEEEE" w:val="clear"/>
          </w:tcPr>
          <w:p>
            <w:pPr>
              <w:pStyle w:val="Zawartotabeli"/>
              <w:widowControl w:val="false"/>
              <w:jc w:val="center"/>
              <w:rPr/>
            </w:pPr>
            <w:r>
              <w:rPr/>
              <w:t>-2.17</w:t>
            </w:r>
          </w:p>
        </w:tc>
        <w:tc>
          <w:tcPr>
            <w:tcW w:w="994" w:type="dxa"/>
            <w:tcBorders/>
            <w:shd w:color="auto" w:fill="EEEEEE" w:val="clear"/>
          </w:tcPr>
          <w:p>
            <w:pPr>
              <w:pStyle w:val="Zawartotabeli"/>
              <w:widowControl w:val="false"/>
              <w:jc w:val="center"/>
              <w:rPr/>
            </w:pPr>
            <w:r>
              <w:rPr/>
              <w:t>0.264</w:t>
            </w:r>
          </w:p>
        </w:tc>
        <w:tc>
          <w:tcPr>
            <w:tcW w:w="1206" w:type="dxa"/>
            <w:tcBorders/>
          </w:tcPr>
          <w:p>
            <w:pPr>
              <w:pStyle w:val="Zawartotabeli"/>
              <w:widowControl w:val="false"/>
              <w:jc w:val="center"/>
              <w:rPr/>
            </w:pPr>
            <w:r>
              <w:rPr/>
              <w:t>0.11</w:t>
            </w:r>
          </w:p>
        </w:tc>
        <w:tc>
          <w:tcPr>
            <w:tcW w:w="1038" w:type="dxa"/>
            <w:tcBorders/>
          </w:tcPr>
          <w:p>
            <w:pPr>
              <w:pStyle w:val="Zawartotabeli"/>
              <w:widowControl w:val="false"/>
              <w:jc w:val="center"/>
              <w:rPr/>
            </w:pPr>
            <w:r>
              <w:rPr/>
              <w:t>0.280</w:t>
            </w:r>
          </w:p>
        </w:tc>
        <w:tc>
          <w:tcPr>
            <w:tcW w:w="1207" w:type="dxa"/>
            <w:tcBorders/>
            <w:shd w:color="auto" w:fill="EEEEEE" w:val="clear"/>
          </w:tcPr>
          <w:p>
            <w:pPr>
              <w:pStyle w:val="Zawartotabeli"/>
              <w:widowControl w:val="false"/>
              <w:jc w:val="center"/>
              <w:rPr/>
            </w:pPr>
            <w:r>
              <w:rPr/>
              <w:t>0.16</w:t>
            </w:r>
          </w:p>
        </w:tc>
        <w:tc>
          <w:tcPr>
            <w:tcW w:w="992" w:type="dxa"/>
            <w:tcBorders/>
            <w:shd w:color="auto" w:fill="EEEEEE" w:val="clear"/>
          </w:tcPr>
          <w:p>
            <w:pPr>
              <w:pStyle w:val="Zawartotabeli"/>
              <w:widowControl w:val="false"/>
              <w:jc w:val="center"/>
              <w:rPr>
                <w:sz w:val="18"/>
              </w:rPr>
            </w:pPr>
            <w:r>
              <w:rPr>
                <w:rStyle w:val="Mocnewyrnione"/>
              </w:rPr>
              <w:t>&lt;0.001</w:t>
            </w:r>
          </w:p>
        </w:tc>
      </w:tr>
      <w:tr>
        <w:trPr/>
        <w:tc>
          <w:tcPr>
            <w:tcW w:w="4727" w:type="dxa"/>
            <w:tcBorders/>
          </w:tcPr>
          <w:p>
            <w:pPr>
              <w:pStyle w:val="Zawartotabeli"/>
              <w:widowControl w:val="false"/>
              <w:rPr/>
            </w:pPr>
            <w:r>
              <w:rPr/>
              <w:t>Water content – quadratic term</w:t>
            </w:r>
          </w:p>
        </w:tc>
        <w:tc>
          <w:tcPr>
            <w:tcW w:w="1206" w:type="dxa"/>
            <w:tcBorders/>
          </w:tcPr>
          <w:p>
            <w:pPr>
              <w:pStyle w:val="Zawartotabeli"/>
              <w:widowControl w:val="false"/>
              <w:jc w:val="center"/>
              <w:rPr/>
            </w:pPr>
            <w:r>
              <w:rPr/>
              <w:t>0.01</w:t>
            </w:r>
          </w:p>
        </w:tc>
        <w:tc>
          <w:tcPr>
            <w:tcW w:w="994" w:type="dxa"/>
            <w:tcBorders/>
          </w:tcPr>
          <w:p>
            <w:pPr>
              <w:pStyle w:val="Zawartotabeli"/>
              <w:widowControl w:val="false"/>
              <w:jc w:val="center"/>
              <w:rPr/>
            </w:pPr>
            <w:r>
              <w:rPr/>
              <w:t>0.753</w:t>
            </w:r>
          </w:p>
        </w:tc>
        <w:tc>
          <w:tcPr>
            <w:tcW w:w="1206" w:type="dxa"/>
            <w:tcBorders/>
            <w:shd w:color="auto" w:fill="EEEEEE" w:val="clear"/>
          </w:tcPr>
          <w:p>
            <w:pPr>
              <w:pStyle w:val="Zawartotabeli"/>
              <w:widowControl w:val="false"/>
              <w:jc w:val="center"/>
              <w:rPr/>
            </w:pPr>
            <w:r>
              <w:rPr/>
              <w:t>0.07</w:t>
            </w:r>
          </w:p>
        </w:tc>
        <w:tc>
          <w:tcPr>
            <w:tcW w:w="994" w:type="dxa"/>
            <w:tcBorders/>
            <w:shd w:color="auto" w:fill="EEEEEE" w:val="clear"/>
          </w:tcPr>
          <w:p>
            <w:pPr>
              <w:pStyle w:val="Zawartotabeli"/>
              <w:widowControl w:val="false"/>
              <w:jc w:val="center"/>
              <w:rPr/>
            </w:pPr>
            <w:r>
              <w:rPr/>
              <w:t>0.242</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Herbivory damage (%)</w:t>
            </w:r>
          </w:p>
        </w:tc>
        <w:tc>
          <w:tcPr>
            <w:tcW w:w="1206" w:type="dxa"/>
            <w:tcBorders/>
          </w:tcPr>
          <w:p>
            <w:pPr>
              <w:pStyle w:val="Zawartotabeli"/>
              <w:widowControl w:val="false"/>
              <w:jc w:val="center"/>
              <w:rPr/>
            </w:pPr>
            <w:r>
              <w:rPr/>
              <w:t>8.35</w:t>
            </w:r>
          </w:p>
        </w:tc>
        <w:tc>
          <w:tcPr>
            <w:tcW w:w="994" w:type="dxa"/>
            <w:tcBorders/>
          </w:tcPr>
          <w:p>
            <w:pPr>
              <w:pStyle w:val="Zawartotabeli"/>
              <w:widowControl w:val="false"/>
              <w:jc w:val="center"/>
              <w:rPr/>
            </w:pPr>
            <w:r>
              <w:rPr/>
              <w:t>0.259</w:t>
            </w:r>
          </w:p>
        </w:tc>
        <w:tc>
          <w:tcPr>
            <w:tcW w:w="1206" w:type="dxa"/>
            <w:tcBorders/>
            <w:shd w:color="auto" w:fill="EEEEEE" w:val="clear"/>
          </w:tcPr>
          <w:p>
            <w:pPr>
              <w:pStyle w:val="Zawartotabeli"/>
              <w:widowControl w:val="false"/>
              <w:jc w:val="center"/>
              <w:rPr/>
            </w:pPr>
            <w:r>
              <w:rPr/>
              <w:t>946.54</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Herbivory damage (%) - quadratic term</w:t>
            </w:r>
          </w:p>
        </w:tc>
        <w:tc>
          <w:tcPr>
            <w:tcW w:w="1206" w:type="dxa"/>
            <w:tcBorders/>
          </w:tcPr>
          <w:p>
            <w:pPr>
              <w:pStyle w:val="Zawartotabeli"/>
              <w:widowControl w:val="false"/>
              <w:jc w:val="center"/>
              <w:rPr/>
            </w:pPr>
            <w:r>
              <w:rPr/>
              <w:t>-14.68</w:t>
            </w:r>
          </w:p>
        </w:tc>
        <w:tc>
          <w:tcPr>
            <w:tcW w:w="994" w:type="dxa"/>
            <w:tcBorders/>
          </w:tcPr>
          <w:p>
            <w:pPr>
              <w:pStyle w:val="Zawartotabeli"/>
              <w:widowControl w:val="false"/>
              <w:jc w:val="center"/>
              <w:rPr/>
            </w:pPr>
            <w:r>
              <w:rPr/>
              <w:t>0.328</w:t>
            </w:r>
          </w:p>
        </w:tc>
        <w:tc>
          <w:tcPr>
            <w:tcW w:w="1206" w:type="dxa"/>
            <w:tcBorders/>
            <w:shd w:color="auto" w:fill="EEEEEE" w:val="clear"/>
          </w:tcPr>
          <w:p>
            <w:pPr>
              <w:pStyle w:val="Zawartotabeli"/>
              <w:widowControl w:val="false"/>
              <w:jc w:val="center"/>
              <w:rPr/>
            </w:pPr>
            <w:r>
              <w:rPr/>
              <w:t>779.13</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Plant species rich</w:t>
            </w:r>
            <w:del w:id="21" w:author="Novotný Vojtěch" w:date="2023-12-24T14:28:00Z">
              <w:r>
                <w:rPr/>
                <w:delText>e</w:delText>
              </w:r>
            </w:del>
            <w:r>
              <w:rPr/>
              <w:t>ne</w:t>
            </w:r>
            <w:ins w:id="22" w:author="Novotný Vojtěch" w:date="2023-12-24T14:28:00Z">
              <w:r>
                <w:rPr/>
                <w:t>s</w:t>
              </w:r>
            </w:ins>
            <w:r>
              <w:rPr/>
              <w:t>s</w:t>
            </w:r>
          </w:p>
        </w:tc>
        <w:tc>
          <w:tcPr>
            <w:tcW w:w="1206" w:type="dxa"/>
            <w:tcBorders/>
          </w:tcPr>
          <w:p>
            <w:pPr>
              <w:pStyle w:val="Zawartotabeli"/>
              <w:widowControl w:val="false"/>
              <w:jc w:val="center"/>
              <w:rPr/>
            </w:pPr>
            <w:r>
              <w:rPr/>
              <w:t>0.05</w:t>
            </w:r>
          </w:p>
        </w:tc>
        <w:tc>
          <w:tcPr>
            <w:tcW w:w="994" w:type="dxa"/>
            <w:tcBorders/>
          </w:tcPr>
          <w:p>
            <w:pPr>
              <w:pStyle w:val="Zawartotabeli"/>
              <w:widowControl w:val="false"/>
              <w:jc w:val="center"/>
              <w:rPr>
                <w:sz w:val="18"/>
              </w:rPr>
            </w:pPr>
            <w:r>
              <w:rPr>
                <w:rStyle w:val="Mocnewyrnione"/>
              </w:rPr>
              <w:t>0.031</w:t>
            </w:r>
          </w:p>
        </w:tc>
        <w:tc>
          <w:tcPr>
            <w:tcW w:w="1206" w:type="dxa"/>
            <w:tcBorders/>
            <w:shd w:color="auto" w:fill="EEEEEE" w:val="clear"/>
          </w:tcPr>
          <w:p>
            <w:pPr>
              <w:pStyle w:val="Zawartotabeli"/>
              <w:widowControl w:val="false"/>
              <w:jc w:val="center"/>
              <w:rPr/>
            </w:pPr>
            <w:r>
              <w:rPr/>
              <w:t>0.00</w:t>
            </w:r>
          </w:p>
        </w:tc>
        <w:tc>
          <w:tcPr>
            <w:tcW w:w="994" w:type="dxa"/>
            <w:tcBorders/>
            <w:shd w:color="auto" w:fill="EEEEEE" w:val="clear"/>
          </w:tcPr>
          <w:p>
            <w:pPr>
              <w:pStyle w:val="Zawartotabeli"/>
              <w:widowControl w:val="false"/>
              <w:jc w:val="center"/>
              <w:rPr/>
            </w:pPr>
            <w:r>
              <w:rPr/>
              <w:t>0.950</w:t>
            </w:r>
          </w:p>
        </w:tc>
        <w:tc>
          <w:tcPr>
            <w:tcW w:w="1206" w:type="dxa"/>
            <w:tcBorders/>
          </w:tcPr>
          <w:p>
            <w:pPr>
              <w:pStyle w:val="Zawartotabeli"/>
              <w:widowControl w:val="false"/>
              <w:jc w:val="center"/>
              <w:rPr/>
            </w:pPr>
            <w:r>
              <w:rPr/>
              <w:t>-0.02</w:t>
            </w:r>
          </w:p>
        </w:tc>
        <w:tc>
          <w:tcPr>
            <w:tcW w:w="1038" w:type="dxa"/>
            <w:tcBorders/>
          </w:tcPr>
          <w:p>
            <w:pPr>
              <w:pStyle w:val="Zawartotabeli"/>
              <w:widowControl w:val="false"/>
              <w:jc w:val="center"/>
              <w:rPr/>
            </w:pPr>
            <w:r>
              <w:rPr/>
              <w:t>0.161</w:t>
            </w:r>
          </w:p>
        </w:tc>
        <w:tc>
          <w:tcPr>
            <w:tcW w:w="1207" w:type="dxa"/>
            <w:tcBorders/>
            <w:shd w:color="auto" w:fill="EEEEEE" w:val="clear"/>
          </w:tcPr>
          <w:p>
            <w:pPr>
              <w:pStyle w:val="Zawartotabeli"/>
              <w:widowControl w:val="false"/>
              <w:jc w:val="center"/>
              <w:rPr/>
            </w:pPr>
            <w:r>
              <w:rPr/>
              <w:t>0.08</w:t>
            </w:r>
          </w:p>
        </w:tc>
        <w:tc>
          <w:tcPr>
            <w:tcW w:w="992" w:type="dxa"/>
            <w:tcBorders/>
            <w:shd w:color="auto" w:fill="EEEEEE" w:val="clear"/>
          </w:tcPr>
          <w:p>
            <w:pPr>
              <w:pStyle w:val="Zawartotabeli"/>
              <w:widowControl w:val="false"/>
              <w:jc w:val="center"/>
              <w:rPr>
                <w:sz w:val="18"/>
              </w:rPr>
            </w:pPr>
            <w:r>
              <w:rPr>
                <w:rStyle w:val="Mocnewyrnione"/>
              </w:rPr>
              <w:t>&lt;0.001</w:t>
            </w:r>
          </w:p>
        </w:tc>
      </w:tr>
      <w:tr>
        <w:trPr/>
        <w:tc>
          <w:tcPr>
            <w:tcW w:w="4727" w:type="dxa"/>
            <w:tcBorders/>
          </w:tcPr>
          <w:p>
            <w:pPr>
              <w:pStyle w:val="Zawartotabeli"/>
              <w:widowControl w:val="false"/>
              <w:rPr/>
            </w:pPr>
            <w:r>
              <w:rPr/>
              <w:t>Log(Ab</w:t>
            </w:r>
            <w:del w:id="23" w:author="Novotný Vojtěch" w:date="2023-12-24T14:27:00Z">
              <w:r>
                <w:rPr/>
                <w:delText>y</w:delText>
              </w:r>
            </w:del>
            <w:r>
              <w:rPr/>
              <w:t>undamce)</w:t>
            </w:r>
          </w:p>
        </w:tc>
        <w:tc>
          <w:tcPr>
            <w:tcW w:w="1206" w:type="dxa"/>
            <w:tcBorders/>
          </w:tcPr>
          <w:p>
            <w:pPr>
              <w:pStyle w:val="Zawartotabeli"/>
              <w:widowControl w:val="false"/>
              <w:jc w:val="center"/>
              <w:rPr/>
            </w:pPr>
            <w:r>
              <w:rPr/>
              <w:t>0.63</w:t>
            </w:r>
          </w:p>
        </w:tc>
        <w:tc>
          <w:tcPr>
            <w:tcW w:w="994" w:type="dxa"/>
            <w:tcBorders/>
          </w:tcPr>
          <w:p>
            <w:pPr>
              <w:pStyle w:val="Zawartotabeli"/>
              <w:widowControl w:val="false"/>
              <w:jc w:val="center"/>
              <w:rPr>
                <w:sz w:val="18"/>
              </w:rPr>
            </w:pPr>
            <w:r>
              <w:rPr>
                <w:rStyle w:val="Mocnewyrnione"/>
              </w:rPr>
              <w:t>0.004</w:t>
            </w:r>
          </w:p>
        </w:tc>
        <w:tc>
          <w:tcPr>
            <w:tcW w:w="1206" w:type="dxa"/>
            <w:tcBorders/>
            <w:shd w:color="auto" w:fill="EEEEEE" w:val="clear"/>
          </w:tcPr>
          <w:p>
            <w:pPr>
              <w:pStyle w:val="Zawartotabeli"/>
              <w:widowControl w:val="false"/>
              <w:jc w:val="center"/>
              <w:rPr/>
            </w:pPr>
            <w:r>
              <w:rPr/>
              <w:t>0.54</w:t>
            </w:r>
          </w:p>
        </w:tc>
        <w:tc>
          <w:tcPr>
            <w:tcW w:w="994" w:type="dxa"/>
            <w:tcBorders/>
            <w:shd w:color="auto" w:fill="EEEEEE" w:val="clear"/>
          </w:tcPr>
          <w:p>
            <w:pPr>
              <w:pStyle w:val="Zawartotabeli"/>
              <w:widowControl w:val="false"/>
              <w:jc w:val="center"/>
              <w:rPr>
                <w:sz w:val="18"/>
              </w:rPr>
            </w:pPr>
            <w:r>
              <w:rPr>
                <w:rStyle w:val="Mocnewyrnione"/>
              </w:rPr>
              <w:t>0.004</w:t>
            </w:r>
          </w:p>
        </w:tc>
        <w:tc>
          <w:tcPr>
            <w:tcW w:w="1206" w:type="dxa"/>
            <w:tcBorders/>
          </w:tcPr>
          <w:p>
            <w:pPr>
              <w:pStyle w:val="Zawartotabeli"/>
              <w:widowControl w:val="false"/>
              <w:jc w:val="center"/>
              <w:rPr/>
            </w:pPr>
            <w:r>
              <w:rPr/>
              <w:t>-0.41</w:t>
            </w:r>
          </w:p>
        </w:tc>
        <w:tc>
          <w:tcPr>
            <w:tcW w:w="1038" w:type="dxa"/>
            <w:tcBorders/>
          </w:tcPr>
          <w:p>
            <w:pPr>
              <w:pStyle w:val="Zawartotabeli"/>
              <w:widowControl w:val="false"/>
              <w:jc w:val="center"/>
              <w:rPr>
                <w:sz w:val="18"/>
              </w:rPr>
            </w:pPr>
            <w:r>
              <w:rPr>
                <w:rStyle w:val="Mocnewyrnione"/>
              </w:rPr>
              <w:t>0.045</w:t>
            </w:r>
          </w:p>
        </w:tc>
        <w:tc>
          <w:tcPr>
            <w:tcW w:w="1207" w:type="dxa"/>
            <w:tcBorders/>
            <w:shd w:color="auto" w:fill="EEEEEE" w:val="clear"/>
          </w:tcPr>
          <w:p>
            <w:pPr>
              <w:pStyle w:val="Zawartotabeli"/>
              <w:widowControl w:val="false"/>
              <w:jc w:val="center"/>
              <w:rPr/>
            </w:pPr>
            <w:r>
              <w:rPr/>
              <w:t>0.36</w:t>
            </w:r>
          </w:p>
        </w:tc>
        <w:tc>
          <w:tcPr>
            <w:tcW w:w="992" w:type="dxa"/>
            <w:tcBorders/>
            <w:shd w:color="auto" w:fill="EEEEEE" w:val="clear"/>
          </w:tcPr>
          <w:p>
            <w:pPr>
              <w:pStyle w:val="Zawartotabeli"/>
              <w:widowControl w:val="false"/>
              <w:jc w:val="center"/>
              <w:rPr/>
            </w:pPr>
            <w:r>
              <w:rPr/>
              <w:t>0.149</w:t>
            </w:r>
          </w:p>
        </w:tc>
      </w:tr>
      <w:tr>
        <w:trPr/>
        <w:tc>
          <w:tcPr>
            <w:tcW w:w="4727" w:type="dxa"/>
            <w:tcBorders/>
          </w:tcPr>
          <w:p>
            <w:pPr>
              <w:pStyle w:val="Zawartotabeli"/>
              <w:widowControl w:val="false"/>
              <w:rPr/>
            </w:pPr>
            <w:r>
              <w:rPr/>
              <w:t>LRR(SLA)</w:t>
            </w:r>
          </w:p>
        </w:tc>
        <w:tc>
          <w:tcPr>
            <w:tcW w:w="1206" w:type="dxa"/>
            <w:tcBorders/>
          </w:tcPr>
          <w:p>
            <w:pPr>
              <w:pStyle w:val="Zawartotabeli"/>
              <w:widowControl w:val="false"/>
              <w:jc w:val="center"/>
              <w:rPr/>
            </w:pPr>
            <w:r>
              <w:rPr/>
              <w:t>-0.98</w:t>
            </w:r>
          </w:p>
        </w:tc>
        <w:tc>
          <w:tcPr>
            <w:tcW w:w="994" w:type="dxa"/>
            <w:tcBorders/>
          </w:tcPr>
          <w:p>
            <w:pPr>
              <w:pStyle w:val="Zawartotabeli"/>
              <w:widowControl w:val="false"/>
              <w:jc w:val="center"/>
              <w:rPr>
                <w:sz w:val="18"/>
              </w:rPr>
            </w:pPr>
            <w:r>
              <w:rPr>
                <w:rStyle w:val="Mocnewyrnione"/>
              </w:rPr>
              <w:t>0.002</w:t>
            </w:r>
          </w:p>
        </w:tc>
        <w:tc>
          <w:tcPr>
            <w:tcW w:w="1206" w:type="dxa"/>
            <w:tcBorders/>
            <w:shd w:color="auto" w:fill="EEEEEE" w:val="clear"/>
          </w:tcPr>
          <w:p>
            <w:pPr>
              <w:pStyle w:val="Zawartotabeli"/>
              <w:widowControl w:val="false"/>
              <w:jc w:val="center"/>
              <w:rPr/>
            </w:pPr>
            <w:r>
              <w:rPr/>
              <w:t>-0.48</w:t>
            </w:r>
          </w:p>
        </w:tc>
        <w:tc>
          <w:tcPr>
            <w:tcW w:w="994" w:type="dxa"/>
            <w:tcBorders/>
            <w:shd w:color="auto" w:fill="EEEEEE" w:val="clear"/>
          </w:tcPr>
          <w:p>
            <w:pPr>
              <w:pStyle w:val="Zawartotabeli"/>
              <w:widowControl w:val="false"/>
              <w:jc w:val="center"/>
              <w:rPr/>
            </w:pPr>
            <w:r>
              <w:rPr/>
              <w:t>0.059</w:t>
            </w:r>
          </w:p>
        </w:tc>
        <w:tc>
          <w:tcPr>
            <w:tcW w:w="1206" w:type="dxa"/>
            <w:tcBorders/>
          </w:tcPr>
          <w:p>
            <w:pPr>
              <w:pStyle w:val="Zawartotabeli"/>
              <w:widowControl w:val="false"/>
              <w:jc w:val="center"/>
              <w:rPr/>
            </w:pPr>
            <w:r>
              <w:rPr/>
              <w:t>-1.20</w:t>
            </w:r>
          </w:p>
        </w:tc>
        <w:tc>
          <w:tcPr>
            <w:tcW w:w="1038" w:type="dxa"/>
            <w:tcBorders/>
          </w:tcPr>
          <w:p>
            <w:pPr>
              <w:pStyle w:val="Zawartotabeli"/>
              <w:widowControl w:val="false"/>
              <w:jc w:val="center"/>
              <w:rPr>
                <w:sz w:val="18"/>
              </w:rPr>
            </w:pPr>
            <w:r>
              <w:rPr>
                <w:rStyle w:val="Mocnewyrnione"/>
              </w:rPr>
              <w:t>&lt;0.001</w:t>
            </w:r>
          </w:p>
        </w:tc>
        <w:tc>
          <w:tcPr>
            <w:tcW w:w="1207" w:type="dxa"/>
            <w:tcBorders/>
            <w:shd w:color="auto" w:fill="EEEEEE" w:val="clear"/>
          </w:tcPr>
          <w:p>
            <w:pPr>
              <w:pStyle w:val="Zawartotabeli"/>
              <w:widowControl w:val="false"/>
              <w:jc w:val="center"/>
              <w:rPr/>
            </w:pPr>
            <w:r>
              <w:rPr/>
              <w:t>-0.49</w:t>
            </w:r>
          </w:p>
        </w:tc>
        <w:tc>
          <w:tcPr>
            <w:tcW w:w="992" w:type="dxa"/>
            <w:tcBorders/>
            <w:shd w:color="auto" w:fill="EEEEEE" w:val="clear"/>
          </w:tcPr>
          <w:p>
            <w:pPr>
              <w:pStyle w:val="Zawartotabeli"/>
              <w:widowControl w:val="false"/>
              <w:jc w:val="center"/>
              <w:rPr/>
            </w:pPr>
            <w:r>
              <w:rPr/>
              <w:t>0.068</w:t>
            </w:r>
          </w:p>
        </w:tc>
      </w:tr>
      <w:tr>
        <w:trPr/>
        <w:tc>
          <w:tcPr>
            <w:tcW w:w="4727" w:type="dxa"/>
            <w:tcBorders/>
          </w:tcPr>
          <w:p>
            <w:pPr>
              <w:pStyle w:val="Zawartotabeli"/>
              <w:widowControl w:val="false"/>
              <w:rPr/>
            </w:pPr>
            <w:r>
              <w:rPr/>
              <w:t>LOG(SLA) x Numba</w:t>
            </w:r>
          </w:p>
        </w:tc>
        <w:tc>
          <w:tcPr>
            <w:tcW w:w="1206" w:type="dxa"/>
            <w:tcBorders/>
          </w:tcPr>
          <w:p>
            <w:pPr>
              <w:pStyle w:val="Zawartotabeli"/>
              <w:widowControl w:val="false"/>
              <w:jc w:val="center"/>
              <w:rPr/>
            </w:pPr>
            <w:r>
              <w:rPr/>
              <w:t>99.85</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LOG(SLA) x Yawan</w:t>
            </w:r>
          </w:p>
        </w:tc>
        <w:tc>
          <w:tcPr>
            <w:tcW w:w="1206" w:type="dxa"/>
            <w:tcBorders/>
          </w:tcPr>
          <w:p>
            <w:pPr>
              <w:pStyle w:val="Zawartotabeli"/>
              <w:widowControl w:val="false"/>
              <w:jc w:val="center"/>
              <w:rPr/>
            </w:pPr>
            <w:r>
              <w:rPr/>
              <w:t>85.62</w:t>
            </w:r>
          </w:p>
        </w:tc>
        <w:tc>
          <w:tcPr>
            <w:tcW w:w="994" w:type="dxa"/>
            <w:tcBorders/>
          </w:tcPr>
          <w:p>
            <w:pPr>
              <w:pStyle w:val="Zawartotabeli"/>
              <w:widowControl w:val="false"/>
              <w:jc w:val="center"/>
              <w:rPr>
                <w:sz w:val="18"/>
              </w:rPr>
            </w:pPr>
            <w:r>
              <w:rPr>
                <w:rStyle w:val="Mocnewyrnione"/>
              </w:rPr>
              <w:t>0.004</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LOG(SLA)</w:t>
            </w:r>
            <w:r>
              <w:rPr>
                <w:vertAlign w:val="superscript"/>
              </w:rPr>
              <w:t>2</w:t>
            </w:r>
            <w:r>
              <w:rPr/>
              <w:t xml:space="preserve"> x Numba</w:t>
            </w:r>
          </w:p>
        </w:tc>
        <w:tc>
          <w:tcPr>
            <w:tcW w:w="1206" w:type="dxa"/>
            <w:tcBorders/>
          </w:tcPr>
          <w:p>
            <w:pPr>
              <w:pStyle w:val="Zawartotabeli"/>
              <w:widowControl w:val="false"/>
              <w:jc w:val="center"/>
              <w:rPr/>
            </w:pPr>
            <w:r>
              <w:rPr/>
              <w:t>-14.98</w:t>
            </w:r>
          </w:p>
        </w:tc>
        <w:tc>
          <w:tcPr>
            <w:tcW w:w="994" w:type="dxa"/>
            <w:tcBorders/>
          </w:tcPr>
          <w:p>
            <w:pPr>
              <w:pStyle w:val="Zawartotabeli"/>
              <w:widowControl w:val="false"/>
              <w:jc w:val="center"/>
              <w:rPr>
                <w:sz w:val="18"/>
              </w:rPr>
            </w:pPr>
            <w:r>
              <w:rPr>
                <w:rStyle w:val="Mocnewyrnione"/>
              </w:rPr>
              <w:t>0.001</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LOG(SLA)</w:t>
            </w:r>
            <w:r>
              <w:rPr>
                <w:vertAlign w:val="superscript"/>
              </w:rPr>
              <w:t>2</w:t>
            </w:r>
            <w:r>
              <w:rPr/>
              <w:t xml:space="preserve"> x Yawan</w:t>
            </w:r>
          </w:p>
        </w:tc>
        <w:tc>
          <w:tcPr>
            <w:tcW w:w="1206" w:type="dxa"/>
            <w:tcBorders/>
          </w:tcPr>
          <w:p>
            <w:pPr>
              <w:pStyle w:val="Zawartotabeli"/>
              <w:widowControl w:val="false"/>
              <w:jc w:val="center"/>
              <w:rPr/>
            </w:pPr>
            <w:r>
              <w:rPr/>
              <w:t>-13.36</w:t>
            </w:r>
          </w:p>
        </w:tc>
        <w:tc>
          <w:tcPr>
            <w:tcW w:w="994" w:type="dxa"/>
            <w:tcBorders/>
          </w:tcPr>
          <w:p>
            <w:pPr>
              <w:pStyle w:val="Zawartotabeli"/>
              <w:widowControl w:val="false"/>
              <w:jc w:val="center"/>
              <w:rPr>
                <w:sz w:val="18"/>
              </w:rPr>
            </w:pPr>
            <w:r>
              <w:rPr>
                <w:rStyle w:val="Mocnewyrnione"/>
              </w:rPr>
              <w:t>0.003</w:t>
            </w:r>
          </w:p>
        </w:tc>
        <w:tc>
          <w:tcPr>
            <w:tcW w:w="1206" w:type="dxa"/>
            <w:tcBorders/>
            <w:shd w:color="auto" w:fill="EEEEEE" w:val="clear"/>
          </w:tcPr>
          <w:p>
            <w:pPr>
              <w:pStyle w:val="Zawartotabeli"/>
              <w:widowControl w:val="false"/>
              <w:jc w:val="center"/>
              <w:rPr>
                <w:rStyle w:val="Mocnewyrnione"/>
              </w:rPr>
            </w:pPr>
            <w:r>
              <w:rPr/>
            </w:r>
          </w:p>
        </w:tc>
        <w:tc>
          <w:tcPr>
            <w:tcW w:w="994" w:type="dxa"/>
            <w:tcBorders/>
            <w:shd w:color="auto" w:fill="EEEEEE" w:val="clear"/>
          </w:tcPr>
          <w:p>
            <w:pPr>
              <w:pStyle w:val="Zawartotabeli"/>
              <w:widowControl w:val="false"/>
              <w:jc w:val="center"/>
              <w:rPr>
                <w:rStyle w:val="Mocnewyrnione"/>
              </w:rPr>
            </w:pPr>
            <w:r>
              <w:rPr/>
            </w:r>
          </w:p>
        </w:tc>
        <w:tc>
          <w:tcPr>
            <w:tcW w:w="1206" w:type="dxa"/>
            <w:tcBorders/>
          </w:tcPr>
          <w:p>
            <w:pPr>
              <w:pStyle w:val="Zawartotabeli"/>
              <w:widowControl w:val="false"/>
              <w:jc w:val="center"/>
              <w:rPr>
                <w:rStyle w:val="Mocnewyrnione"/>
              </w:rPr>
            </w:pPr>
            <w:r>
              <w:rPr/>
            </w:r>
          </w:p>
        </w:tc>
        <w:tc>
          <w:tcPr>
            <w:tcW w:w="1038" w:type="dxa"/>
            <w:tcBorders/>
          </w:tcPr>
          <w:p>
            <w:pPr>
              <w:pStyle w:val="Zawartotabeli"/>
              <w:widowControl w:val="false"/>
              <w:jc w:val="center"/>
              <w:rPr>
                <w:rStyle w:val="Mocnewyrnione"/>
              </w:rPr>
            </w:pPr>
            <w:r>
              <w:rPr/>
            </w:r>
          </w:p>
        </w:tc>
        <w:tc>
          <w:tcPr>
            <w:tcW w:w="1207" w:type="dxa"/>
            <w:tcBorders/>
            <w:shd w:color="auto" w:fill="EEEEEE" w:val="clear"/>
          </w:tcPr>
          <w:p>
            <w:pPr>
              <w:pStyle w:val="Zawartotabeli"/>
              <w:widowControl w:val="false"/>
              <w:jc w:val="center"/>
              <w:rPr>
                <w:rStyle w:val="Mocnewyrnione"/>
              </w:rPr>
            </w:pPr>
            <w:r>
              <w:rPr/>
            </w:r>
          </w:p>
        </w:tc>
        <w:tc>
          <w:tcPr>
            <w:tcW w:w="992" w:type="dxa"/>
            <w:tcBorders/>
            <w:shd w:color="auto" w:fill="EEEEEE" w:val="clear"/>
          </w:tcPr>
          <w:p>
            <w:pPr>
              <w:pStyle w:val="Zawartotabeli"/>
              <w:widowControl w:val="false"/>
              <w:jc w:val="center"/>
              <w:rPr>
                <w:rStyle w:val="Mocnewyrnione"/>
              </w:rPr>
            </w:pPr>
            <w:r>
              <w:rPr/>
            </w:r>
          </w:p>
        </w:tc>
      </w:tr>
      <w:tr>
        <w:trPr/>
        <w:tc>
          <w:tcPr>
            <w:tcW w:w="4727" w:type="dxa"/>
            <w:tcBorders/>
          </w:tcPr>
          <w:p>
            <w:pPr>
              <w:pStyle w:val="Zawartotabeli"/>
              <w:widowControl w:val="false"/>
              <w:rPr/>
            </w:pPr>
            <w:r>
              <w:rPr/>
              <w:t>Water Content x Numba</w:t>
            </w:r>
          </w:p>
        </w:tc>
        <w:tc>
          <w:tcPr>
            <w:tcW w:w="1206" w:type="dxa"/>
            <w:tcBorders/>
          </w:tcPr>
          <w:p>
            <w:pPr>
              <w:pStyle w:val="Zawartotabeli"/>
              <w:widowControl w:val="false"/>
              <w:jc w:val="center"/>
              <w:rPr/>
            </w:pPr>
            <w:r>
              <w:rPr/>
              <w:t>-0.07</w:t>
            </w:r>
          </w:p>
        </w:tc>
        <w:tc>
          <w:tcPr>
            <w:tcW w:w="994" w:type="dxa"/>
            <w:tcBorders/>
          </w:tcPr>
          <w:p>
            <w:pPr>
              <w:pStyle w:val="Zawartotabeli"/>
              <w:widowControl w:val="false"/>
              <w:jc w:val="center"/>
              <w:rPr/>
            </w:pPr>
            <w:r>
              <w:rPr/>
              <w:t>0.959</w:t>
            </w:r>
          </w:p>
        </w:tc>
        <w:tc>
          <w:tcPr>
            <w:tcW w:w="1206" w:type="dxa"/>
            <w:tcBorders/>
            <w:shd w:color="auto" w:fill="EEEEEE" w:val="clear"/>
          </w:tcPr>
          <w:p>
            <w:pPr>
              <w:pStyle w:val="Zawartotabeli"/>
              <w:widowControl w:val="false"/>
              <w:jc w:val="center"/>
              <w:rPr/>
            </w:pPr>
            <w:r>
              <w:rPr/>
              <w:t>2.57</w:t>
            </w:r>
          </w:p>
        </w:tc>
        <w:tc>
          <w:tcPr>
            <w:tcW w:w="994" w:type="dxa"/>
            <w:tcBorders/>
            <w:shd w:color="auto" w:fill="EEEEEE" w:val="clear"/>
          </w:tcPr>
          <w:p>
            <w:pPr>
              <w:pStyle w:val="Zawartotabeli"/>
              <w:widowControl w:val="false"/>
              <w:jc w:val="center"/>
              <w:rPr/>
            </w:pPr>
            <w:r>
              <w:rPr/>
              <w:t>0.187</w:t>
            </w:r>
          </w:p>
        </w:tc>
        <w:tc>
          <w:tcPr>
            <w:tcW w:w="1206" w:type="dxa"/>
            <w:tcBorders/>
          </w:tcPr>
          <w:p>
            <w:pPr>
              <w:pStyle w:val="Zawartotabeli"/>
              <w:widowControl w:val="false"/>
              <w:jc w:val="center"/>
              <w:rPr/>
            </w:pPr>
            <w:r>
              <w:rPr/>
              <w:t>-0.35</w:t>
            </w:r>
          </w:p>
        </w:tc>
        <w:tc>
          <w:tcPr>
            <w:tcW w:w="1038" w:type="dxa"/>
            <w:tcBorders/>
          </w:tcPr>
          <w:p>
            <w:pPr>
              <w:pStyle w:val="Zawartotabeli"/>
              <w:widowControl w:val="false"/>
              <w:jc w:val="center"/>
              <w:rPr>
                <w:sz w:val="18"/>
              </w:rPr>
            </w:pPr>
            <w:r>
              <w:rPr>
                <w:rStyle w:val="Mocnewyrnione"/>
              </w:rPr>
              <w:t>0.003</w:t>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Water Content x Yawan</w:t>
            </w:r>
          </w:p>
        </w:tc>
        <w:tc>
          <w:tcPr>
            <w:tcW w:w="1206" w:type="dxa"/>
            <w:tcBorders/>
          </w:tcPr>
          <w:p>
            <w:pPr>
              <w:pStyle w:val="Zawartotabeli"/>
              <w:widowControl w:val="false"/>
              <w:jc w:val="center"/>
              <w:rPr/>
            </w:pPr>
            <w:r>
              <w:rPr/>
              <w:t>-0.52</w:t>
            </w:r>
          </w:p>
        </w:tc>
        <w:tc>
          <w:tcPr>
            <w:tcW w:w="994" w:type="dxa"/>
            <w:tcBorders/>
          </w:tcPr>
          <w:p>
            <w:pPr>
              <w:pStyle w:val="Zawartotabeli"/>
              <w:widowControl w:val="false"/>
              <w:jc w:val="center"/>
              <w:rPr/>
            </w:pPr>
            <w:r>
              <w:rPr/>
              <w:t>0.688</w:t>
            </w:r>
          </w:p>
        </w:tc>
        <w:tc>
          <w:tcPr>
            <w:tcW w:w="1206" w:type="dxa"/>
            <w:tcBorders/>
            <w:shd w:color="auto" w:fill="EEEEEE" w:val="clear"/>
          </w:tcPr>
          <w:p>
            <w:pPr>
              <w:pStyle w:val="Zawartotabeli"/>
              <w:widowControl w:val="false"/>
              <w:jc w:val="center"/>
              <w:rPr/>
            </w:pPr>
            <w:r>
              <w:rPr/>
              <w:t>2.54</w:t>
            </w:r>
          </w:p>
        </w:tc>
        <w:tc>
          <w:tcPr>
            <w:tcW w:w="994" w:type="dxa"/>
            <w:tcBorders/>
            <w:shd w:color="auto" w:fill="EEEEEE" w:val="clear"/>
          </w:tcPr>
          <w:p>
            <w:pPr>
              <w:pStyle w:val="Zawartotabeli"/>
              <w:widowControl w:val="false"/>
              <w:jc w:val="center"/>
              <w:rPr/>
            </w:pPr>
            <w:r>
              <w:rPr/>
              <w:t>0.197</w:t>
            </w:r>
          </w:p>
        </w:tc>
        <w:tc>
          <w:tcPr>
            <w:tcW w:w="1206" w:type="dxa"/>
            <w:tcBorders/>
          </w:tcPr>
          <w:p>
            <w:pPr>
              <w:pStyle w:val="Zawartotabeli"/>
              <w:widowControl w:val="false"/>
              <w:jc w:val="center"/>
              <w:rPr/>
            </w:pPr>
            <w:r>
              <w:rPr/>
              <w:t>-0.22</w:t>
            </w:r>
          </w:p>
        </w:tc>
        <w:tc>
          <w:tcPr>
            <w:tcW w:w="1038" w:type="dxa"/>
            <w:tcBorders/>
          </w:tcPr>
          <w:p>
            <w:pPr>
              <w:pStyle w:val="Zawartotabeli"/>
              <w:widowControl w:val="false"/>
              <w:jc w:val="center"/>
              <w:rPr/>
            </w:pPr>
            <w:r>
              <w:rPr/>
              <w:t>0.051</w:t>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Water Content</w:t>
            </w:r>
            <w:r>
              <w:rPr>
                <w:vertAlign w:val="superscript"/>
              </w:rPr>
              <w:t>2</w:t>
            </w:r>
            <w:r>
              <w:rPr/>
              <w:t xml:space="preserve"> x Numba</w:t>
            </w:r>
          </w:p>
        </w:tc>
        <w:tc>
          <w:tcPr>
            <w:tcW w:w="1206" w:type="dxa"/>
            <w:tcBorders/>
          </w:tcPr>
          <w:p>
            <w:pPr>
              <w:pStyle w:val="Zawartotabeli"/>
              <w:widowControl w:val="false"/>
              <w:jc w:val="center"/>
              <w:rPr/>
            </w:pPr>
            <w:r>
              <w:rPr/>
              <w:t>-0.04</w:t>
            </w:r>
          </w:p>
        </w:tc>
        <w:tc>
          <w:tcPr>
            <w:tcW w:w="994" w:type="dxa"/>
            <w:tcBorders/>
          </w:tcPr>
          <w:p>
            <w:pPr>
              <w:pStyle w:val="Zawartotabeli"/>
              <w:widowControl w:val="false"/>
              <w:jc w:val="center"/>
              <w:rPr/>
            </w:pPr>
            <w:r>
              <w:rPr/>
              <w:t>0.372</w:t>
            </w:r>
          </w:p>
        </w:tc>
        <w:tc>
          <w:tcPr>
            <w:tcW w:w="1206" w:type="dxa"/>
            <w:tcBorders/>
            <w:shd w:color="auto" w:fill="EEEEEE" w:val="clear"/>
          </w:tcPr>
          <w:p>
            <w:pPr>
              <w:pStyle w:val="Zawartotabeli"/>
              <w:widowControl w:val="false"/>
              <w:jc w:val="center"/>
              <w:rPr/>
            </w:pPr>
            <w:r>
              <w:rPr/>
              <w:t>-0.09</w:t>
            </w:r>
          </w:p>
        </w:tc>
        <w:tc>
          <w:tcPr>
            <w:tcW w:w="994" w:type="dxa"/>
            <w:tcBorders/>
            <w:shd w:color="auto" w:fill="EEEEEE" w:val="clear"/>
          </w:tcPr>
          <w:p>
            <w:pPr>
              <w:pStyle w:val="Zawartotabeli"/>
              <w:widowControl w:val="false"/>
              <w:jc w:val="center"/>
              <w:rPr/>
            </w:pPr>
            <w:r>
              <w:rPr/>
              <w:t>0.154</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Water Content</w:t>
            </w:r>
            <w:r>
              <w:rPr>
                <w:vertAlign w:val="superscript"/>
              </w:rPr>
              <w:t>2</w:t>
            </w:r>
            <w:r>
              <w:rPr/>
              <w:t xml:space="preserve"> x Yawan</w:t>
            </w:r>
          </w:p>
        </w:tc>
        <w:tc>
          <w:tcPr>
            <w:tcW w:w="1206" w:type="dxa"/>
            <w:tcBorders/>
          </w:tcPr>
          <w:p>
            <w:pPr>
              <w:pStyle w:val="Zawartotabeli"/>
              <w:widowControl w:val="false"/>
              <w:jc w:val="center"/>
              <w:rPr/>
            </w:pPr>
            <w:r>
              <w:rPr/>
              <w:t>-0.01</w:t>
            </w:r>
          </w:p>
        </w:tc>
        <w:tc>
          <w:tcPr>
            <w:tcW w:w="994" w:type="dxa"/>
            <w:tcBorders/>
          </w:tcPr>
          <w:p>
            <w:pPr>
              <w:pStyle w:val="Zawartotabeli"/>
              <w:widowControl w:val="false"/>
              <w:jc w:val="center"/>
              <w:rPr/>
            </w:pPr>
            <w:r>
              <w:rPr/>
              <w:t>0.809</w:t>
            </w:r>
          </w:p>
        </w:tc>
        <w:tc>
          <w:tcPr>
            <w:tcW w:w="1206" w:type="dxa"/>
            <w:tcBorders/>
            <w:shd w:color="auto" w:fill="EEEEEE" w:val="clear"/>
          </w:tcPr>
          <w:p>
            <w:pPr>
              <w:pStyle w:val="Zawartotabeli"/>
              <w:widowControl w:val="false"/>
              <w:jc w:val="center"/>
              <w:rPr/>
            </w:pPr>
            <w:r>
              <w:rPr/>
              <w:t>-0.08</w:t>
            </w:r>
          </w:p>
        </w:tc>
        <w:tc>
          <w:tcPr>
            <w:tcW w:w="994" w:type="dxa"/>
            <w:tcBorders/>
            <w:shd w:color="auto" w:fill="EEEEEE" w:val="clear"/>
          </w:tcPr>
          <w:p>
            <w:pPr>
              <w:pStyle w:val="Zawartotabeli"/>
              <w:widowControl w:val="false"/>
              <w:jc w:val="center"/>
              <w:rPr/>
            </w:pPr>
            <w:r>
              <w:rPr/>
              <w:t>0.207</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Herbivory damage (%) x Numba</w:t>
            </w:r>
          </w:p>
        </w:tc>
        <w:tc>
          <w:tcPr>
            <w:tcW w:w="1206" w:type="dxa"/>
            <w:tcBorders/>
          </w:tcPr>
          <w:p>
            <w:pPr>
              <w:pStyle w:val="Zawartotabeli"/>
              <w:widowControl w:val="false"/>
              <w:jc w:val="center"/>
              <w:rPr/>
            </w:pPr>
            <w:r>
              <w:rPr/>
              <w:t>-8.43</w:t>
            </w:r>
          </w:p>
        </w:tc>
        <w:tc>
          <w:tcPr>
            <w:tcW w:w="994" w:type="dxa"/>
            <w:tcBorders/>
          </w:tcPr>
          <w:p>
            <w:pPr>
              <w:pStyle w:val="Zawartotabeli"/>
              <w:widowControl w:val="false"/>
              <w:jc w:val="center"/>
              <w:rPr/>
            </w:pPr>
            <w:r>
              <w:rPr/>
              <w:t>0.257</w:t>
            </w:r>
          </w:p>
        </w:tc>
        <w:tc>
          <w:tcPr>
            <w:tcW w:w="1206" w:type="dxa"/>
            <w:tcBorders/>
            <w:shd w:color="auto" w:fill="EEEEEE" w:val="clear"/>
          </w:tcPr>
          <w:p>
            <w:pPr>
              <w:pStyle w:val="Zawartotabeli"/>
              <w:widowControl w:val="false"/>
              <w:jc w:val="center"/>
              <w:rPr/>
            </w:pPr>
            <w:r>
              <w:rPr/>
              <w:t>-947.54</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Herbivory damage (%) x Yawan</w:t>
            </w:r>
          </w:p>
        </w:tc>
        <w:tc>
          <w:tcPr>
            <w:tcW w:w="1206" w:type="dxa"/>
            <w:tcBorders/>
          </w:tcPr>
          <w:p>
            <w:pPr>
              <w:pStyle w:val="Zawartotabeli"/>
              <w:widowControl w:val="false"/>
              <w:jc w:val="center"/>
              <w:rPr/>
            </w:pPr>
            <w:r>
              <w:rPr/>
              <w:t>-9.85</w:t>
            </w:r>
          </w:p>
        </w:tc>
        <w:tc>
          <w:tcPr>
            <w:tcW w:w="994" w:type="dxa"/>
            <w:tcBorders/>
          </w:tcPr>
          <w:p>
            <w:pPr>
              <w:pStyle w:val="Zawartotabeli"/>
              <w:widowControl w:val="false"/>
              <w:jc w:val="center"/>
              <w:rPr/>
            </w:pPr>
            <w:r>
              <w:rPr/>
              <w:t>0.187</w:t>
            </w:r>
          </w:p>
        </w:tc>
        <w:tc>
          <w:tcPr>
            <w:tcW w:w="1206" w:type="dxa"/>
            <w:tcBorders/>
            <w:shd w:color="auto" w:fill="EEEEEE" w:val="clear"/>
          </w:tcPr>
          <w:p>
            <w:pPr>
              <w:pStyle w:val="Zawartotabeli"/>
              <w:widowControl w:val="false"/>
              <w:jc w:val="center"/>
              <w:rPr/>
            </w:pPr>
            <w:r>
              <w:rPr/>
              <w:t>-947.14</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Herbivory damage (%)</w:t>
            </w:r>
            <w:r>
              <w:rPr>
                <w:vertAlign w:val="superscript"/>
              </w:rPr>
              <w:t>2</w:t>
            </w:r>
            <w:r>
              <w:rPr/>
              <w:t xml:space="preserve"> x Numba</w:t>
            </w:r>
          </w:p>
        </w:tc>
        <w:tc>
          <w:tcPr>
            <w:tcW w:w="1206" w:type="dxa"/>
            <w:tcBorders/>
          </w:tcPr>
          <w:p>
            <w:pPr>
              <w:pStyle w:val="Zawartotabeli"/>
              <w:widowControl w:val="false"/>
              <w:jc w:val="center"/>
              <w:rPr/>
            </w:pPr>
            <w:r>
              <w:rPr/>
              <w:t>14.75</w:t>
            </w:r>
          </w:p>
        </w:tc>
        <w:tc>
          <w:tcPr>
            <w:tcW w:w="994" w:type="dxa"/>
            <w:tcBorders/>
          </w:tcPr>
          <w:p>
            <w:pPr>
              <w:pStyle w:val="Zawartotabeli"/>
              <w:widowControl w:val="false"/>
              <w:jc w:val="center"/>
              <w:rPr/>
            </w:pPr>
            <w:r>
              <w:rPr/>
              <w:t>0.326</w:t>
            </w:r>
          </w:p>
        </w:tc>
        <w:tc>
          <w:tcPr>
            <w:tcW w:w="1206" w:type="dxa"/>
            <w:tcBorders/>
            <w:shd w:color="auto" w:fill="EEEEEE" w:val="clear"/>
          </w:tcPr>
          <w:p>
            <w:pPr>
              <w:pStyle w:val="Zawartotabeli"/>
              <w:widowControl w:val="false"/>
              <w:jc w:val="center"/>
              <w:rPr/>
            </w:pPr>
            <w:r>
              <w:rPr/>
              <w:t>-778.94</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fHerbivory damage (%)</w:t>
            </w:r>
            <w:r>
              <w:rPr>
                <w:vertAlign w:val="superscript"/>
              </w:rPr>
              <w:t>2</w:t>
            </w:r>
            <w:r>
              <w:rPr/>
              <w:t xml:space="preserve"> x Yawan</w:t>
            </w:r>
          </w:p>
        </w:tc>
        <w:tc>
          <w:tcPr>
            <w:tcW w:w="1206" w:type="dxa"/>
            <w:tcBorders/>
          </w:tcPr>
          <w:p>
            <w:pPr>
              <w:pStyle w:val="Zawartotabeli"/>
              <w:widowControl w:val="false"/>
              <w:jc w:val="center"/>
              <w:rPr/>
            </w:pPr>
            <w:r>
              <w:rPr/>
              <w:t>14.83</w:t>
            </w:r>
          </w:p>
        </w:tc>
        <w:tc>
          <w:tcPr>
            <w:tcW w:w="994" w:type="dxa"/>
            <w:tcBorders/>
          </w:tcPr>
          <w:p>
            <w:pPr>
              <w:pStyle w:val="Zawartotabeli"/>
              <w:widowControl w:val="false"/>
              <w:jc w:val="center"/>
              <w:rPr/>
            </w:pPr>
            <w:r>
              <w:rPr/>
              <w:t>0.323</w:t>
            </w:r>
          </w:p>
        </w:tc>
        <w:tc>
          <w:tcPr>
            <w:tcW w:w="1206" w:type="dxa"/>
            <w:tcBorders/>
            <w:shd w:color="auto" w:fill="EEEEEE" w:val="clear"/>
          </w:tcPr>
          <w:p>
            <w:pPr>
              <w:pStyle w:val="Zawartotabeli"/>
              <w:widowControl w:val="false"/>
              <w:jc w:val="center"/>
              <w:rPr/>
            </w:pPr>
            <w:r>
              <w:rPr/>
              <w:t>-778.80</w:t>
            </w:r>
          </w:p>
        </w:tc>
        <w:tc>
          <w:tcPr>
            <w:tcW w:w="994" w:type="dxa"/>
            <w:tcBorders/>
            <w:shd w:color="auto" w:fill="EEEEEE" w:val="clear"/>
          </w:tcPr>
          <w:p>
            <w:pPr>
              <w:pStyle w:val="Zawartotabeli"/>
              <w:widowControl w:val="false"/>
              <w:jc w:val="center"/>
              <w:rPr/>
            </w:pPr>
            <w:r>
              <w:rPr/>
              <w:t>0.115</w:t>
            </w:r>
          </w:p>
        </w:tc>
        <w:tc>
          <w:tcPr>
            <w:tcW w:w="1206" w:type="dxa"/>
            <w:tcBorders/>
          </w:tcPr>
          <w:p>
            <w:pPr>
              <w:pStyle w:val="Zawartotabeli"/>
              <w:widowControl w:val="false"/>
              <w:jc w:val="center"/>
              <w:rPr/>
            </w:pPr>
            <w:r>
              <w:rPr/>
            </w:r>
          </w:p>
        </w:tc>
        <w:tc>
          <w:tcPr>
            <w:tcW w:w="1038" w:type="dxa"/>
            <w:tcBorders/>
          </w:tcPr>
          <w:p>
            <w:pPr>
              <w:pStyle w:val="Zawartotabeli"/>
              <w:widowControl w:val="false"/>
              <w:jc w:val="center"/>
              <w:rPr/>
            </w:pPr>
            <w:r>
              <w:rPr/>
            </w:r>
          </w:p>
        </w:tc>
        <w:tc>
          <w:tcPr>
            <w:tcW w:w="1207" w:type="dxa"/>
            <w:tcBorders/>
            <w:shd w:color="auto" w:fill="EEEEEE" w:val="clear"/>
          </w:tcPr>
          <w:p>
            <w:pPr>
              <w:pStyle w:val="Zawartotabeli"/>
              <w:widowControl w:val="false"/>
              <w:jc w:val="center"/>
              <w:rPr/>
            </w:pPr>
            <w:r>
              <w:rPr/>
            </w:r>
          </w:p>
        </w:tc>
        <w:tc>
          <w:tcPr>
            <w:tcW w:w="992" w:type="dxa"/>
            <w:tcBorders/>
            <w:shd w:color="auto" w:fill="EEEEEE" w:val="clear"/>
          </w:tcPr>
          <w:p>
            <w:pPr>
              <w:pStyle w:val="Zawartotabeli"/>
              <w:widowControl w:val="false"/>
              <w:jc w:val="center"/>
              <w:rPr/>
            </w:pPr>
            <w:r>
              <w:rPr/>
            </w:r>
          </w:p>
        </w:tc>
      </w:tr>
      <w:tr>
        <w:trPr/>
        <w:tc>
          <w:tcPr>
            <w:tcW w:w="4727" w:type="dxa"/>
            <w:tcBorders/>
          </w:tcPr>
          <w:p>
            <w:pPr>
              <w:pStyle w:val="Zawartotabeli"/>
              <w:widowControl w:val="false"/>
              <w:rPr/>
            </w:pPr>
            <w:r>
              <w:rPr/>
              <w:t>Observations</w:t>
            </w:r>
          </w:p>
        </w:tc>
        <w:tc>
          <w:tcPr>
            <w:tcW w:w="2200" w:type="dxa"/>
            <w:gridSpan w:val="2"/>
            <w:tcBorders/>
          </w:tcPr>
          <w:p>
            <w:pPr>
              <w:pStyle w:val="Zawartotabeli"/>
              <w:widowControl w:val="false"/>
              <w:jc w:val="center"/>
              <w:rPr/>
            </w:pPr>
            <w:r>
              <w:rPr/>
              <w:t>148</w:t>
            </w:r>
          </w:p>
        </w:tc>
        <w:tc>
          <w:tcPr>
            <w:tcW w:w="2200" w:type="dxa"/>
            <w:gridSpan w:val="2"/>
            <w:tcBorders/>
            <w:shd w:color="auto" w:fill="EEEEEE" w:val="clear"/>
          </w:tcPr>
          <w:p>
            <w:pPr>
              <w:pStyle w:val="Zawartotabeli"/>
              <w:widowControl w:val="false"/>
              <w:jc w:val="center"/>
              <w:rPr/>
            </w:pPr>
            <w:r>
              <w:rPr/>
              <w:t>145</w:t>
            </w:r>
          </w:p>
        </w:tc>
        <w:tc>
          <w:tcPr>
            <w:tcW w:w="2244" w:type="dxa"/>
            <w:gridSpan w:val="2"/>
            <w:tcBorders/>
          </w:tcPr>
          <w:p>
            <w:pPr>
              <w:pStyle w:val="Zawartotabeli"/>
              <w:widowControl w:val="false"/>
              <w:jc w:val="center"/>
              <w:rPr/>
            </w:pPr>
            <w:r>
              <w:rPr/>
              <w:t>180</w:t>
            </w:r>
          </w:p>
        </w:tc>
        <w:tc>
          <w:tcPr>
            <w:tcW w:w="2199" w:type="dxa"/>
            <w:gridSpan w:val="2"/>
            <w:tcBorders/>
            <w:shd w:color="auto" w:fill="EEEEEE" w:val="clear"/>
          </w:tcPr>
          <w:p>
            <w:pPr>
              <w:pStyle w:val="Zawartotabeli"/>
              <w:widowControl w:val="false"/>
              <w:jc w:val="center"/>
              <w:rPr/>
            </w:pPr>
            <w:r>
              <w:rPr/>
              <w:t>128</w:t>
            </w:r>
          </w:p>
        </w:tc>
      </w:tr>
      <w:tr>
        <w:trPr/>
        <w:tc>
          <w:tcPr>
            <w:tcW w:w="4727" w:type="dxa"/>
            <w:tcBorders/>
          </w:tcPr>
          <w:p>
            <w:pPr>
              <w:pStyle w:val="Zawartotabeli"/>
              <w:widowControl w:val="false"/>
              <w:rPr/>
            </w:pPr>
            <w:r>
              <w:rPr/>
              <w:t>R2</w:t>
            </w:r>
          </w:p>
        </w:tc>
        <w:tc>
          <w:tcPr>
            <w:tcW w:w="2200" w:type="dxa"/>
            <w:gridSpan w:val="2"/>
            <w:tcBorders/>
          </w:tcPr>
          <w:p>
            <w:pPr>
              <w:pStyle w:val="Zawartotabeli"/>
              <w:widowControl w:val="false"/>
              <w:jc w:val="center"/>
              <w:rPr/>
            </w:pPr>
            <w:r>
              <w:rPr/>
              <w:t>-0.317</w:t>
            </w:r>
          </w:p>
        </w:tc>
        <w:tc>
          <w:tcPr>
            <w:tcW w:w="2200" w:type="dxa"/>
            <w:gridSpan w:val="2"/>
            <w:tcBorders/>
            <w:shd w:color="auto" w:fill="EEEEEE" w:val="clear"/>
          </w:tcPr>
          <w:p>
            <w:pPr>
              <w:pStyle w:val="Zawartotabeli"/>
              <w:widowControl w:val="false"/>
              <w:jc w:val="center"/>
              <w:rPr/>
            </w:pPr>
            <w:r>
              <w:rPr>
                <w:rFonts w:ascii="Helvetica Neue;Helvetica;Arial;" w:hAnsi="Helvetica Neue;Helvetica;Arial;"/>
                <w:color w:val="333333"/>
                <w:sz w:val="21"/>
              </w:rPr>
              <w:t>-840.377</w:t>
            </w:r>
            <w:r>
              <w:rPr/>
              <w:t xml:space="preserve"> </w:t>
            </w:r>
          </w:p>
        </w:tc>
        <w:tc>
          <w:tcPr>
            <w:tcW w:w="2244" w:type="dxa"/>
            <w:gridSpan w:val="2"/>
            <w:tcBorders/>
          </w:tcPr>
          <w:p>
            <w:pPr>
              <w:pStyle w:val="Zawartotabeli"/>
              <w:widowControl w:val="false"/>
              <w:jc w:val="center"/>
              <w:rPr/>
            </w:pPr>
            <w:r>
              <w:rPr/>
              <w:t>-0.616</w:t>
            </w:r>
          </w:p>
        </w:tc>
        <w:tc>
          <w:tcPr>
            <w:tcW w:w="2199" w:type="dxa"/>
            <w:gridSpan w:val="2"/>
            <w:tcBorders/>
            <w:shd w:color="auto" w:fill="EEEEEE" w:val="clear"/>
          </w:tcPr>
          <w:p>
            <w:pPr>
              <w:pStyle w:val="Zawartotabeli"/>
              <w:widowControl w:val="false"/>
              <w:jc w:val="center"/>
              <w:rPr/>
            </w:pPr>
            <w:r>
              <w:rPr/>
              <w:t>0.165</w:t>
            </w:r>
          </w:p>
        </w:tc>
      </w:tr>
    </w:tbl>
    <w:p>
      <w:pPr>
        <w:pStyle w:val="Normal"/>
        <w:rPr/>
      </w:pPr>
      <w:r>
        <w:rPr/>
      </w:r>
    </w:p>
    <w:sectPr>
      <w:footerReference w:type="default" r:id="rId8"/>
      <w:type w:val="nextPage"/>
      <w:pgSz w:orient="landscape" w:w="15840" w:h="122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ovotný Vojtěch" w:date="2023-12-24T13:00:00Z" w:initials="NV">
    <w:p>
      <w:r>
        <w:rPr>
          <w:rFonts w:eastAsia="Segoe UI" w:cs="Tahoma"/>
          <w:color w:val="auto"/>
          <w:kern w:val="0"/>
          <w:lang w:val="en-US" w:eastAsia="en-US" w:bidi="en-US"/>
        </w:rPr>
        <w:t>I would probably used “predators” instead of “birds, bats and ants”, and definitely “added herbivores” instead of “increased herbivory” because that is what we did, whether it increased herbivory or not is another matter</w:t>
      </w:r>
    </w:p>
  </w:comment>
  <w:comment w:id="1" w:author="Novotný Vojtěch" w:date="2023-12-24T14:20:00Z" w:initials="NV">
    <w:p>
      <w:r>
        <w:rPr>
          <w:rFonts w:eastAsia="Segoe UI" w:cs="Tahoma"/>
          <w:color w:val="auto"/>
          <w:kern w:val="0"/>
          <w:lang w:val="en-US" w:eastAsia="en-US" w:bidi="en-US"/>
        </w:rPr>
        <w:t xml:space="preserve">Be consistent with naming the sites - here low, mi, high, why do you switch to site names in later Figures? Also keep the order of treatments the same, here it is f, h, p, i but in later Fighs it is changed </w:t>
      </w:r>
    </w:p>
  </w:comment>
  <w:comment w:id="2" w:author="Nieznany autor" w:date="2024-01-02T11:08:5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Density responded more strongly to increase in herbivory abundance than to removal. At the high elevation stronger effect of herbivory addition is also visible.</w:t>
      </w:r>
    </w:p>
  </w:comment>
  <w:comment w:id="3" w:author="Novotný Vojtěch" w:date="2023-12-24T15:57:00Z" w:initials="NV">
    <w:p>
      <w:r>
        <w:rPr>
          <w:rFonts w:eastAsia="Segoe UI" w:cs="Tahoma"/>
          <w:color w:val="auto"/>
          <w:kern w:val="0"/>
          <w:lang w:eastAsia="en-US" w:bidi="en-US" w:val="cs-CZ"/>
        </w:rPr>
        <w:t>If this is overall B=C then decomposed into balanced and gradient components, why is BC in the middle? Why is control marked c</w:t>
      </w:r>
      <w:r>
        <w:rPr>
          <w:rFonts w:eastAsia="Segoe UI" w:cs="Tahoma"/>
          <w:color w:val="auto"/>
          <w:kern w:val="0"/>
          <w:lang w:val="en-US" w:eastAsia="en-US" w:bidi="en-US"/>
        </w:rPr>
        <w:t>/b?</w:t>
      </w:r>
    </w:p>
  </w:comment>
  <w:comment w:id="4" w:author="Novotný Vojtěch" w:date="2023-12-24T16:00:00Z" w:initials="NV">
    <w:p>
      <w:r>
        <w:rPr>
          <w:rFonts w:eastAsia="Segoe UI" w:cs="Tahoma"/>
          <w:color w:val="auto"/>
          <w:kern w:val="0"/>
          <w:lang w:val="en-US" w:eastAsia="en-US" w:bidi="en-US"/>
        </w:rPr>
        <w:t>What is tested here? Differences between each treatment and control within each elevation?</w:t>
      </w:r>
    </w:p>
  </w:comment>
  <w:comment w:id="5" w:author="Novotný Vojtěch" w:date="2023-12-24T16:11:00Z" w:initials="NV">
    <w:p>
      <w:r>
        <w:rPr>
          <w:rFonts w:eastAsia="Segoe UI" w:cs="Tahoma"/>
          <w:color w:val="auto"/>
          <w:kern w:val="0"/>
          <w:lang w:val="en-US" w:eastAsia="en-US" w:bidi="en-US"/>
        </w:rPr>
        <w:t xml:space="preserve">Why is Wanang in the middle row? </w:t>
      </w:r>
    </w:p>
  </w:comment>
  <w:comment w:id="6" w:author="Novotný Vojtěch" w:date="2023-12-24T14:22:00Z" w:initials="NV">
    <w:p>
      <w:r>
        <w:rPr>
          <w:rFonts w:eastAsia="Segoe UI" w:cs="Tahoma"/>
          <w:color w:val="auto"/>
          <w:kern w:val="0"/>
          <w:lang w:val="en-US" w:eastAsia="en-US" w:bidi="en-US"/>
        </w:rPr>
        <w:t>You cannot have a more random community than random - it could be clustered x overdispersed, it could have lower x higher variance than random etc</w:t>
      </w:r>
    </w:p>
  </w:comment>
  <w:comment w:id="7" w:author="Novotný Vojtěch" w:date="2023-12-24T14:27:00Z" w:initials="NV">
    <w:p>
      <w:r>
        <w:rPr>
          <w:rFonts w:eastAsia="Segoe UI" w:cs="Tahoma"/>
          <w:color w:val="auto"/>
          <w:kern w:val="0"/>
          <w:lang w:val="en-US" w:eastAsia="en-US" w:bidi="en-US"/>
        </w:rPr>
        <w:t>Edit top legend to Predators, Fungicides, Added herbivores</w:t>
      </w:r>
    </w:p>
  </w:comment>
  <w:comment w:id="8" w:author="Novotný Vojtěch" w:date="2023-12-24T14:30:00Z" w:initials="NV">
    <w:p>
      <w:r>
        <w:rPr>
          <w:rFonts w:eastAsia="Segoe UI" w:cs="Tahoma"/>
          <w:color w:val="auto"/>
          <w:kern w:val="0"/>
          <w:lang w:val="en-US" w:eastAsia="en-US" w:bidi="en-US"/>
        </w:rPr>
        <w:t xml:space="preserve">This will require more explanation. Are all lines individual variables subject to backward selection? 24 is a lot of variables. Also, should we not use plats as a random factor? What about using elevation as a variable instead of individual sites as categorical variables? </w:t>
      </w:r>
    </w:p>
    <w:p>
      <w:r>
        <w:rPr>
          <w:rFonts w:eastAsia="Segoe UI" w:cs="Tahoma"/>
          <w:color w:val="auto"/>
          <w:kern w:val="0"/>
          <w:lang w:val="en-US" w:eastAsia="en-US" w:bidi="en-US"/>
        </w:rPr>
        <w:t>Predator has significant logSLA and at the same time also LogSLA-quadratic term, what is interpretation of that? Likewise interaction of loth logSLA and logSLA^2 with Numba and Yawan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 w:name="Helvetica Neue">
    <w:altName w:val="Helvetica"/>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trackRevisions/>
  <w:defaultTabStop w:val="8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0"/>
      <w:jc w:val="left"/>
      <w:textAlignment w:val="baseline"/>
    </w:pPr>
    <w:rPr>
      <w:rFonts w:ascii="Liberation Serif" w:hAnsi="Liberation Serif" w:eastAsia="SimSun" w:cs="Mangal"/>
      <w:color w:val="000000"/>
      <w:kern w:val="2"/>
      <w:sz w:val="24"/>
      <w:szCs w:val="24"/>
      <w:lang w:val="en-US" w:eastAsia="zh-CN" w:bidi="hi-IN"/>
    </w:rPr>
  </w:style>
  <w:style w:type="paragraph" w:styleId="Nagwek3">
    <w:name w:val="Heading 3"/>
    <w:basedOn w:val="Nagwek"/>
    <w:next w:val="Tretekstu"/>
    <w:uiPriority w:val="9"/>
    <w:semiHidden/>
    <w:unhideWhenUsed/>
    <w:qFormat/>
    <w:pPr>
      <w:numPr>
        <w:ilvl w:val="2"/>
        <w:numId w:val="1"/>
      </w:numPr>
      <w:spacing w:before="140" w:after="0"/>
      <w:outlineLvl w:val="2"/>
    </w:pPr>
    <w:rPr>
      <w:rFonts w:ascii="Liberation Serif" w:hAnsi="Liberation Serif" w:eastAsia="NSimSun" w:cs="Arial"/>
      <w:b/>
      <w:bCs/>
    </w:rPr>
  </w:style>
  <w:style w:type="character" w:styleId="DefaultParagraphFont" w:default="1">
    <w:name w:val="Default Paragraph Font"/>
    <w:uiPriority w:val="1"/>
    <w:semiHidden/>
    <w:unhideWhenUsed/>
    <w:qFormat/>
    <w:rPr/>
  </w:style>
  <w:style w:type="character" w:styleId="Znakiwypunktowania" w:customStyle="1">
    <w:name w:val="Znaki wypunktowania"/>
    <w:qFormat/>
    <w:rPr>
      <w:rFonts w:ascii="OpenSymbol" w:hAnsi="OpenSymbol" w:eastAsia="OpenSymbol" w:cs="OpenSymbol"/>
    </w:rPr>
  </w:style>
  <w:style w:type="character" w:styleId="Mocnewyrnione" w:customStyle="1">
    <w:name w:val="Mocne wyróżnione"/>
    <w:qFormat/>
    <w:rPr>
      <w:b/>
      <w:bCs/>
    </w:rPr>
  </w:style>
  <w:style w:type="character" w:styleId="Czeinternetowe" w:customStyle="1">
    <w:name w:val="Łącze internetowe"/>
    <w:rPr>
      <w:color w:val="000080"/>
      <w:u w:val="single"/>
    </w:rPr>
  </w:style>
  <w:style w:type="character" w:styleId="Znakinumeracji" w:customStyle="1">
    <w:name w:val="Znaki numeracji"/>
    <w:qFormat/>
    <w:rPr/>
  </w:style>
  <w:style w:type="character" w:styleId="Odwiedzoneczeinternetowe" w:customStyle="1">
    <w:name w:val="Odwiedzone łącze internetowe"/>
    <w:rPr>
      <w:color w:val="800000"/>
      <w:u w:val="single"/>
    </w:rPr>
  </w:style>
  <w:style w:type="character" w:styleId="CommentTextChar" w:customStyle="1">
    <w:name w:val="Comment Text Char"/>
    <w:basedOn w:val="DefaultParagraphFont"/>
    <w:qFormat/>
    <w:rPr>
      <w:sz w:val="20"/>
      <w:szCs w:val="18"/>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Segoe UI" w:cs="Segoe UI"/>
      <w:sz w:val="18"/>
      <w:szCs w:val="16"/>
    </w:rPr>
  </w:style>
  <w:style w:type="character" w:styleId="CommentSubjectChar" w:customStyle="1">
    <w:name w:val="Comment Subject Char"/>
    <w:basedOn w:val="CommentTextChar"/>
    <w:qFormat/>
    <w:rPr>
      <w:b/>
      <w:bCs/>
      <w:sz w:val="20"/>
      <w:szCs w:val="18"/>
    </w:rPr>
  </w:style>
  <w:style w:type="paragraph" w:styleId="Nagwek" w:customStyle="1">
    <w:name w:val="Nagłówek"/>
    <w:basedOn w:val="Normal"/>
    <w:next w:val="Tretekstu"/>
    <w:qFormat/>
    <w:pPr>
      <w:keepNext w:val="true"/>
      <w:spacing w:before="240" w:after="120"/>
    </w:pPr>
    <w:rPr>
      <w:rFonts w:ascii="Liberation Sans" w:hAnsi="Liberation Sans" w:eastAsia="Microsoft YaHei" w:cs="Liberation Sans"/>
      <w:sz w:val="28"/>
      <w:szCs w:val="28"/>
    </w:rPr>
  </w:style>
  <w:style w:type="paragraph" w:styleId="Tretekstu">
    <w:name w:val="Body Text"/>
    <w:basedOn w:val="Normal"/>
    <w:pPr>
      <w:spacing w:lineRule="auto" w:line="288" w:before="0" w:after="140"/>
    </w:pPr>
    <w:rPr/>
  </w:style>
  <w:style w:type="paragraph" w:styleId="Lista">
    <w:name w:val="List"/>
    <w:basedOn w:val="Tretekstu"/>
    <w:pPr/>
    <w:rPr/>
  </w:style>
  <w:style w:type="paragraph" w:styleId="Caption">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style>
  <w:style w:type="paragraph" w:styleId="LONormal3" w:customStyle="1">
    <w:name w:val="LO-Normal3"/>
    <w:qFormat/>
    <w:pPr>
      <w:widowControl w:val="false"/>
      <w:suppressAutoHyphens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before="0" w:after="0"/>
      <w:jc w:val="left"/>
      <w:textAlignment w:val="baseline"/>
    </w:pPr>
    <w:rPr>
      <w:rFonts w:ascii="Liberation Serif" w:hAnsi="Liberation Serif" w:eastAsia="SimSun" w:cs="Mangal"/>
      <w:color w:val="000000"/>
      <w:kern w:val="2"/>
      <w:sz w:val="24"/>
      <w:szCs w:val="24"/>
      <w:lang w:val="en-US" w:eastAsia="zh-CN" w:bidi="hi-IN"/>
    </w:rPr>
  </w:style>
  <w:style w:type="paragraph" w:styleId="Figura" w:customStyle="1">
    <w:name w:val="Figura"/>
    <w:basedOn w:val="Caption1"/>
    <w:qFormat/>
    <w:pPr/>
    <w:rPr/>
  </w:style>
  <w:style w:type="paragraph" w:styleId="Zawartoramki" w:customStyle="1">
    <w:name w:val="Zawartość ramki"/>
    <w:basedOn w:val="Normal"/>
    <w:qFormat/>
    <w:pPr/>
    <w:rPr/>
  </w:style>
  <w:style w:type="paragraph" w:styleId="Gwkaistopka" w:customStyle="1">
    <w:name w:val="Główka i stopka"/>
    <w:basedOn w:val="Normal"/>
    <w:qFormat/>
    <w:pPr>
      <w:suppressLineNumbers/>
      <w:tabs>
        <w:tab w:val="clear" w:pos="864"/>
        <w:tab w:val="center" w:pos="4819" w:leader="none"/>
        <w:tab w:val="right" w:pos="9638" w:leader="none"/>
      </w:tabs>
    </w:pPr>
    <w:rPr/>
  </w:style>
  <w:style w:type="paragraph" w:styleId="Stopka">
    <w:name w:val="Footer"/>
    <w:basedOn w:val="Gwkaistopka"/>
    <w:pPr/>
    <w:rPr/>
  </w:style>
  <w:style w:type="paragraph" w:styleId="Bibliografia1" w:customStyle="1">
    <w:name w:val="Bibliografia 1"/>
    <w:basedOn w:val="Indeks"/>
    <w:qFormat/>
    <w:pPr>
      <w:spacing w:lineRule="atLeast" w:line="480"/>
      <w:ind w:left="720" w:hanging="720"/>
    </w:pPr>
    <w:rPr/>
  </w:style>
  <w:style w:type="paragraph" w:styleId="Annotationtext">
    <w:name w:val="annotation text"/>
    <w:basedOn w:val="LONormal"/>
    <w:qFormat/>
    <w:pPr/>
    <w:rPr>
      <w:sz w:val="20"/>
      <w:szCs w:val="18"/>
    </w:rPr>
  </w:style>
  <w:style w:type="paragraph" w:styleId="BalloonText">
    <w:name w:val="Balloon Text"/>
    <w:basedOn w:val="LONormal"/>
    <w:qFormat/>
    <w:pPr/>
    <w:rPr>
      <w:rFonts w:ascii="Segoe UI" w:hAnsi="Segoe UI" w:eastAsia="Segoe UI" w:cs="Segoe UI"/>
      <w:sz w:val="18"/>
      <w:szCs w:val="16"/>
    </w:rPr>
  </w:style>
  <w:style w:type="paragraph" w:styleId="Annotationsubject">
    <w:name w:val="annotation subject"/>
    <w:basedOn w:val="Annotationtext"/>
    <w:next w:val="Annotationtext"/>
    <w:qFormat/>
    <w:pPr/>
    <w:rPr>
      <w:b/>
      <w:bCs/>
    </w:rPr>
  </w:style>
  <w:style w:type="paragraph" w:styleId="Zawartotabeli" w:customStyle="1">
    <w:name w:val="Zawartość tabeli"/>
    <w:basedOn w:val="Normal"/>
    <w:qFormat/>
    <w:pPr>
      <w:widowControl w:val="false"/>
      <w:suppressLineNumbers/>
    </w:pPr>
    <w:rPr/>
  </w:style>
  <w:style w:type="paragraph" w:styleId="Nagwektabeli" w:customStyle="1">
    <w:name w:val="Nagłówek tabeli"/>
    <w:basedOn w:val="Zawartotabeli"/>
    <w:qFormat/>
    <w:pPr>
      <w:jc w:val="center"/>
    </w:pPr>
    <w:rPr>
      <w:b/>
      <w:bCs/>
    </w:rPr>
  </w:style>
  <w:style w:type="paragraph" w:styleId="LONormal1" w:customStyle="1">
    <w:name w:val="LO-Normal1"/>
    <w:qFormat/>
    <w:pPr>
      <w:widowControl w:val="false"/>
      <w:suppressAutoHyphens w:val="true"/>
      <w:bidi w:val="0"/>
      <w:spacing w:before="0" w:after="0"/>
      <w:jc w:val="left"/>
      <w:textAlignment w:val="baseline"/>
    </w:pPr>
    <w:rPr>
      <w:rFonts w:ascii="Times New Roman" w:hAnsi="Times New Roman" w:eastAsia="0" w:cs="Liberation Serif"/>
      <w:color w:val="auto"/>
      <w:kern w:val="2"/>
      <w:sz w:val="24"/>
      <w:szCs w:val="24"/>
      <w:lang w:eastAsia="hi-IN" w:val="en-US" w:bidi="hi-IN"/>
    </w:rPr>
  </w:style>
  <w:style w:type="paragraph" w:styleId="Revision">
    <w:name w:val="Revision"/>
    <w:uiPriority w:val="99"/>
    <w:semiHidden/>
    <w:qFormat/>
    <w:rsid w:val="007451ad"/>
    <w:pPr>
      <w:widowControl/>
      <w:bidi w:val="0"/>
      <w:spacing w:before="0" w:after="0"/>
      <w:jc w:val="left"/>
      <w:textAlignment w:val="auto"/>
    </w:pPr>
    <w:rPr>
      <w:rFonts w:ascii="Liberation Serif" w:hAnsi="Liberation Serif" w:eastAsia="SimSun" w:cs="Mangal"/>
      <w:color w:val="000000"/>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Application>LibreOffice/7.0.0.3$Windows_X86_64 LibreOffice_project/8061b3e9204bef6b321a21033174034a5e2ea88e</Application>
  <Pages>7</Pages>
  <Words>447</Words>
  <Characters>2484</Characters>
  <CharactersWithSpaces>2766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2024-01-02T11:17:45Z</dcterms:modified>
  <cp:revision>574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zotero-version="6.0.27"&gt;&lt;session id="V7db9wbA"/&gt;&lt;style id="http://www.zotero.org/styles/ecology" hasBibliography="1" bibliographyStyleHasBeenSet="1"/&gt;&lt;prefs&gt;&lt;pref name="fieldType" value="ReferenceMark"/&gt;&lt;/prefs&gt;&lt;/data&gt;</vt:lpwstr>
  </property>
</Properties>
</file>