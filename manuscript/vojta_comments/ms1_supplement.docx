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AEC5" w14:textId="77777777" w:rsidR="00BF54C0" w:rsidRDefault="00000000">
      <w:pPr>
        <w:rPr>
          <w:rFonts w:hint="eastAsia"/>
        </w:rPr>
      </w:pPr>
      <w:r>
        <w:rPr>
          <w:rFonts w:ascii="Times New Roman" w:hAnsi="Times New Roman"/>
        </w:rPr>
        <w:t>Title: Positive effects of pathogenic fungi, herbivores, and predators on pioneer sucessional vegetation of tropical forests change with elevation.</w:t>
      </w:r>
    </w:p>
    <w:p w14:paraId="6CAD8F55" w14:textId="77777777" w:rsidR="00BF54C0" w:rsidRDefault="00BF54C0">
      <w:pPr>
        <w:rPr>
          <w:rFonts w:ascii="Times New Roman" w:hAnsi="Times New Roman"/>
        </w:rPr>
      </w:pPr>
    </w:p>
    <w:p w14:paraId="5960B2ED" w14:textId="77777777" w:rsidR="00BF54C0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Supplementary Information.</w:t>
      </w:r>
    </w:p>
    <w:p w14:paraId="6DBD2275" w14:textId="77777777" w:rsidR="00BF54C0" w:rsidRDefault="00BF54C0">
      <w:pPr>
        <w:rPr>
          <w:rFonts w:hint="eastAsia"/>
        </w:rPr>
      </w:pPr>
    </w:p>
    <w:p w14:paraId="0BDFE615" w14:textId="77777777" w:rsidR="00BF54C0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Piotr Szefer, Austin Sau, Kenneth Molem, Jonah Philip, Martin Volf, and Vojtech Novotny</w:t>
      </w:r>
      <w:r>
        <w:br w:type="page"/>
      </w:r>
    </w:p>
    <w:p w14:paraId="278A659C" w14:textId="77777777" w:rsidR="00BF54C0" w:rsidRDefault="00BF54C0">
      <w:pPr>
        <w:rPr>
          <w:rFonts w:hint="eastAsia"/>
        </w:rPr>
      </w:pPr>
    </w:p>
    <w:p w14:paraId="0368CB12" w14:textId="143D8DE6" w:rsidR="00BF54C0" w:rsidRDefault="00000000">
      <w:pPr>
        <w:rPr>
          <w:rFonts w:hint="eastAsia"/>
        </w:rPr>
      </w:pPr>
      <w:commentRangeStart w:id="0"/>
      <w:r>
        <w:rPr>
          <w:noProof/>
        </w:rPr>
        <w:drawing>
          <wp:anchor distT="0" distB="0" distL="0" distR="0" simplePos="0" relativeHeight="5" behindDoc="0" locked="0" layoutInCell="0" allowOverlap="1" wp14:anchorId="0B371730" wp14:editId="5B8134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71340"/>
            <wp:effectExtent l="0" t="0" r="0" b="0"/>
            <wp:wrapSquare wrapText="bothSides"/>
            <wp:docPr id="1" name="Obraz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</w:t>
      </w:r>
      <w:commentRangeEnd w:id="0"/>
      <w:r w:rsidR="00601814">
        <w:rPr>
          <w:rStyle w:val="CommentReference"/>
        </w:rPr>
        <w:commentReference w:id="0"/>
      </w:r>
      <w:commentRangeStart w:id="1"/>
      <w:r>
        <w:t>S1</w:t>
      </w:r>
      <w:commentRangeEnd w:id="1"/>
      <w:r w:rsidR="00601814">
        <w:rPr>
          <w:rStyle w:val="CommentReference"/>
        </w:rPr>
        <w:commentReference w:id="1"/>
      </w:r>
      <w:r>
        <w:t xml:space="preserve">. </w:t>
      </w:r>
      <w:ins w:id="2" w:author="Novotný Vojtěch" w:date="2023-12-24T15:05:00Z">
        <w:r w:rsidR="00601814">
          <w:t xml:space="preserve">Vegetation biomass, species </w:t>
        </w:r>
      </w:ins>
      <w:ins w:id="3" w:author="Novotný Vojtěch" w:date="2023-12-24T15:06:00Z">
        <w:r w:rsidR="00601814">
          <w:t xml:space="preserve">richness and diversity and stem density for each site. </w:t>
        </w:r>
      </w:ins>
      <w:del w:id="4" w:author="Novotný Vojtěch" w:date="2023-12-24T15:06:00Z">
        <w:r w:rsidDel="00601814">
          <w:delText>Characteristics along elevation with smoothed</w:delText>
        </w:r>
      </w:del>
      <w:del w:id="5" w:author="Novotný Vojtěch" w:date="2023-12-24T14:39:00Z">
        <w:r w:rsidDel="00CD129B">
          <w:delText xml:space="preserve"> </w:delText>
        </w:r>
      </w:del>
      <w:del w:id="6" w:author="Novotný Vojtěch" w:date="2023-12-24T15:06:00Z">
        <w:r w:rsidDel="00601814">
          <w:delText xml:space="preserve"> curve showing estimated peaks.</w:delText>
        </w:r>
      </w:del>
      <w:r>
        <w:br/>
      </w:r>
      <w:r>
        <w:br w:type="page"/>
      </w:r>
    </w:p>
    <w:p w14:paraId="66432A42" w14:textId="77777777" w:rsidR="00BF54C0" w:rsidRDefault="00000000">
      <w:pPr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06D178F4" wp14:editId="2D19DBE5">
            <wp:simplePos x="0" y="0"/>
            <wp:positionH relativeFrom="column">
              <wp:posOffset>135890</wp:posOffset>
            </wp:positionH>
            <wp:positionV relativeFrom="paragraph">
              <wp:posOffset>202565</wp:posOffset>
            </wp:positionV>
            <wp:extent cx="5226685" cy="4171950"/>
            <wp:effectExtent l="0" t="0" r="0" b="0"/>
            <wp:wrapSquare wrapText="bothSides"/>
            <wp:docPr id="2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0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91313" w14:textId="77777777" w:rsidR="00BF54C0" w:rsidRDefault="00BF54C0">
      <w:pPr>
        <w:rPr>
          <w:rFonts w:hint="eastAsia"/>
        </w:rPr>
      </w:pPr>
    </w:p>
    <w:p w14:paraId="0C1D855D" w14:textId="77777777" w:rsidR="00BF54C0" w:rsidRDefault="00BF54C0">
      <w:pPr>
        <w:rPr>
          <w:rFonts w:hint="eastAsia"/>
        </w:rPr>
      </w:pPr>
    </w:p>
    <w:p w14:paraId="639202DF" w14:textId="77777777" w:rsidR="00BF54C0" w:rsidRDefault="00BF54C0">
      <w:pPr>
        <w:rPr>
          <w:rFonts w:hint="eastAsia"/>
        </w:rPr>
      </w:pPr>
    </w:p>
    <w:p w14:paraId="738506CA" w14:textId="77777777" w:rsidR="00BF54C0" w:rsidRDefault="00BF54C0">
      <w:pPr>
        <w:rPr>
          <w:rFonts w:hint="eastAsia"/>
        </w:rPr>
      </w:pPr>
    </w:p>
    <w:p w14:paraId="51627528" w14:textId="77777777" w:rsidR="00BF54C0" w:rsidRDefault="00BF54C0">
      <w:pPr>
        <w:rPr>
          <w:rFonts w:hint="eastAsia"/>
        </w:rPr>
      </w:pPr>
    </w:p>
    <w:p w14:paraId="49357073" w14:textId="77777777" w:rsidR="00BF54C0" w:rsidRDefault="00BF54C0">
      <w:pPr>
        <w:rPr>
          <w:rFonts w:hint="eastAsia"/>
        </w:rPr>
      </w:pPr>
    </w:p>
    <w:p w14:paraId="2227BB5A" w14:textId="77777777" w:rsidR="00BF54C0" w:rsidRDefault="00BF54C0">
      <w:pPr>
        <w:rPr>
          <w:rFonts w:hint="eastAsia"/>
        </w:rPr>
      </w:pPr>
    </w:p>
    <w:p w14:paraId="694B41C9" w14:textId="77777777" w:rsidR="00BF54C0" w:rsidRDefault="00BF54C0">
      <w:pPr>
        <w:rPr>
          <w:rFonts w:hint="eastAsia"/>
        </w:rPr>
      </w:pPr>
    </w:p>
    <w:p w14:paraId="0727B0E9" w14:textId="77777777" w:rsidR="00BF54C0" w:rsidRDefault="00BF54C0">
      <w:pPr>
        <w:rPr>
          <w:rFonts w:hint="eastAsia"/>
        </w:rPr>
      </w:pPr>
    </w:p>
    <w:p w14:paraId="18BA9BE9" w14:textId="77777777" w:rsidR="00BF54C0" w:rsidRDefault="00BF54C0">
      <w:pPr>
        <w:rPr>
          <w:rFonts w:hint="eastAsia"/>
        </w:rPr>
      </w:pPr>
    </w:p>
    <w:p w14:paraId="49FBF523" w14:textId="77777777" w:rsidR="00BF54C0" w:rsidRDefault="00BF54C0">
      <w:pPr>
        <w:rPr>
          <w:rFonts w:hint="eastAsia"/>
        </w:rPr>
      </w:pPr>
    </w:p>
    <w:p w14:paraId="61F82218" w14:textId="77777777" w:rsidR="00BF54C0" w:rsidRDefault="00BF54C0">
      <w:pPr>
        <w:rPr>
          <w:rFonts w:hint="eastAsia"/>
        </w:rPr>
      </w:pPr>
    </w:p>
    <w:p w14:paraId="0740DF85" w14:textId="77777777" w:rsidR="00BF54C0" w:rsidRDefault="00BF54C0">
      <w:pPr>
        <w:rPr>
          <w:rFonts w:hint="eastAsia"/>
        </w:rPr>
      </w:pPr>
    </w:p>
    <w:p w14:paraId="5ECB9AE6" w14:textId="77777777" w:rsidR="00BF54C0" w:rsidRDefault="00BF54C0">
      <w:pPr>
        <w:rPr>
          <w:rFonts w:hint="eastAsia"/>
        </w:rPr>
      </w:pPr>
    </w:p>
    <w:p w14:paraId="4402627D" w14:textId="77777777" w:rsidR="00BF54C0" w:rsidRDefault="00BF54C0">
      <w:pPr>
        <w:rPr>
          <w:rFonts w:hint="eastAsia"/>
        </w:rPr>
      </w:pPr>
    </w:p>
    <w:p w14:paraId="2A8935B2" w14:textId="77777777" w:rsidR="00BF54C0" w:rsidRDefault="00BF54C0">
      <w:pPr>
        <w:rPr>
          <w:rFonts w:hint="eastAsia"/>
        </w:rPr>
      </w:pPr>
    </w:p>
    <w:p w14:paraId="6CDDB0CC" w14:textId="77777777" w:rsidR="00BF54C0" w:rsidRDefault="00BF54C0">
      <w:pPr>
        <w:rPr>
          <w:rFonts w:hint="eastAsia"/>
        </w:rPr>
      </w:pPr>
    </w:p>
    <w:p w14:paraId="0FD478B9" w14:textId="77777777" w:rsidR="00BF54C0" w:rsidRDefault="00BF54C0">
      <w:pPr>
        <w:rPr>
          <w:rFonts w:hint="eastAsia"/>
        </w:rPr>
      </w:pPr>
    </w:p>
    <w:p w14:paraId="6528195C" w14:textId="77777777" w:rsidR="00BF54C0" w:rsidRDefault="00BF54C0">
      <w:pPr>
        <w:rPr>
          <w:rFonts w:hint="eastAsia"/>
        </w:rPr>
      </w:pPr>
    </w:p>
    <w:p w14:paraId="4E61DB8D" w14:textId="77777777" w:rsidR="00BF54C0" w:rsidRDefault="00BF54C0">
      <w:pPr>
        <w:rPr>
          <w:rFonts w:hint="eastAsia"/>
        </w:rPr>
      </w:pPr>
    </w:p>
    <w:p w14:paraId="1B30971A" w14:textId="77777777" w:rsidR="00BF54C0" w:rsidRDefault="00BF54C0">
      <w:pPr>
        <w:rPr>
          <w:rFonts w:hint="eastAsia"/>
        </w:rPr>
      </w:pPr>
    </w:p>
    <w:p w14:paraId="322182FC" w14:textId="77777777" w:rsidR="00BF54C0" w:rsidRDefault="00BF54C0">
      <w:pPr>
        <w:rPr>
          <w:rFonts w:hint="eastAsia"/>
        </w:rPr>
      </w:pPr>
    </w:p>
    <w:p w14:paraId="4AAABC69" w14:textId="77777777" w:rsidR="00BF54C0" w:rsidRDefault="00BF54C0">
      <w:pPr>
        <w:rPr>
          <w:rFonts w:hint="eastAsia"/>
        </w:rPr>
      </w:pPr>
    </w:p>
    <w:p w14:paraId="130AF132" w14:textId="77777777" w:rsidR="00BF54C0" w:rsidRDefault="00BF54C0">
      <w:pPr>
        <w:rPr>
          <w:rFonts w:hint="eastAsia"/>
        </w:rPr>
      </w:pPr>
    </w:p>
    <w:p w14:paraId="25D3D7F8" w14:textId="6E238A96" w:rsidR="00BF54C0" w:rsidRDefault="00000000">
      <w:pPr>
        <w:rPr>
          <w:rFonts w:hint="eastAsia"/>
        </w:rPr>
      </w:pPr>
      <w:r>
        <w:t xml:space="preserve">Figure S2. Pairwise, within treatment Bray-Curtis dissimilarities for control plot and four treatments at </w:t>
      </w:r>
      <w:del w:id="7" w:author="Novotný Vojtěch" w:date="2023-12-24T15:07:00Z">
        <w:r w:rsidDel="00601814">
          <w:delText xml:space="preserve">three studied sites at </w:delText>
        </w:r>
      </w:del>
      <w:r>
        <w:t xml:space="preserve">three </w:t>
      </w:r>
      <w:del w:id="8" w:author="Novotný Vojtěch" w:date="2023-12-24T15:07:00Z">
        <w:r w:rsidDel="00601814">
          <w:delText xml:space="preserve">distinct </w:delText>
        </w:r>
      </w:del>
      <w:ins w:id="9" w:author="Novotný Vojtěch" w:date="2023-12-24T15:07:00Z">
        <w:r w:rsidR="00601814">
          <w:t>elevations</w:t>
        </w:r>
      </w:ins>
      <w:del w:id="10" w:author="Novotný Vojtěch" w:date="2023-12-24T15:07:00Z">
        <w:r w:rsidDel="00601814">
          <w:delText>altitudes</w:delText>
        </w:r>
      </w:del>
      <w:r>
        <w:t>.</w:t>
      </w:r>
      <w:r>
        <w:br w:type="page"/>
      </w:r>
    </w:p>
    <w:p w14:paraId="4B10FF8A" w14:textId="77777777" w:rsidR="00BF54C0" w:rsidRDefault="00000000">
      <w:pPr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54159CF5" wp14:editId="5C3348C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71340"/>
            <wp:effectExtent l="0" t="0" r="0" b="0"/>
            <wp:wrapSquare wrapText="bothSides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SX.</w:t>
      </w:r>
      <w:r>
        <w:br w:type="page"/>
      </w:r>
    </w:p>
    <w:p w14:paraId="66281EAE" w14:textId="77777777" w:rsidR="00BF54C0" w:rsidRDefault="00000000">
      <w:pPr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367B0794" wp14:editId="28DE8F16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71340"/>
            <wp:effectExtent l="0" t="0" r="0" b="0"/>
            <wp:wrapSquare wrapText="bothSides"/>
            <wp:docPr id="4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C2DF957" w14:textId="77777777" w:rsidR="00BF54C0" w:rsidRDefault="00000000">
      <w:pPr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7D23FC0E" wp14:editId="6889A6B6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71340"/>
            <wp:effectExtent l="0" t="0" r="0" b="0"/>
            <wp:wrapSquare wrapText="bothSides"/>
            <wp:docPr id="5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SX</w:t>
      </w:r>
    </w:p>
    <w:p w14:paraId="7AC3494E" w14:textId="77777777" w:rsidR="00BF54C0" w:rsidRDefault="00000000">
      <w:pPr>
        <w:rPr>
          <w:rFonts w:hint="eastAsia"/>
        </w:rPr>
      </w:pPr>
      <w:r>
        <w:br w:type="page"/>
      </w:r>
    </w:p>
    <w:p w14:paraId="30E03936" w14:textId="77777777" w:rsidR="00BF54C0" w:rsidRDefault="00000000">
      <w:pPr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03CD7740" wp14:editId="7C6491A3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371340"/>
            <wp:effectExtent l="0" t="0" r="0" b="0"/>
            <wp:wrapSquare wrapText="bothSides"/>
            <wp:docPr id="6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SX</w:t>
      </w:r>
      <w:r>
        <w:br w:type="page"/>
      </w:r>
    </w:p>
    <w:p w14:paraId="24FF9A78" w14:textId="77777777" w:rsidR="00BF54C0" w:rsidRDefault="00000000">
      <w:pPr>
        <w:rPr>
          <w:rFonts w:hint="eastAsia"/>
        </w:rPr>
      </w:pPr>
      <w:r>
        <w:lastRenderedPageBreak/>
        <w:t xml:space="preserve">Figure S3. </w: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9340DAE" wp14:editId="1CFDA29B">
                <wp:simplePos x="0" y="0"/>
                <wp:positionH relativeFrom="column">
                  <wp:posOffset>76200</wp:posOffset>
                </wp:positionH>
                <wp:positionV relativeFrom="paragraph">
                  <wp:posOffset>109220</wp:posOffset>
                </wp:positionV>
                <wp:extent cx="6119495" cy="3776980"/>
                <wp:effectExtent l="0" t="0" r="0" b="0"/>
                <wp:wrapSquare wrapText="bothSides"/>
                <wp:docPr id="7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776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9F7F1D" w14:textId="77777777" w:rsidR="00BF54C0" w:rsidRDefault="00000000">
                            <w:pPr>
                              <w:pStyle w:val="Figur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2196356C" wp14:editId="1A8C2849">
                                  <wp:extent cx="6120130" cy="3776980"/>
                                  <wp:effectExtent l="0" t="0" r="0" b="0"/>
                                  <wp:docPr id="8" name="Obraz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76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Figure 1: Relationship between species richness and community weighted sla mean, that predicts also differences between sites and treatments better than the site or treatment id.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97.4pt;mso-wrap-distance-left:0pt;mso-wrap-distance-right:0pt;mso-wrap-distance-top:0pt;mso-wrap-distance-bottom:0pt;margin-top:8.6pt;mso-position-vertical-relative:text;margin-left:6pt;mso-position-horizontal-relative:text">
                <v:textbox inset="0in,0in,0in,0in">
                  <w:txbxContent>
                    <w:p>
                      <w:pPr>
                        <w:pStyle w:val="Figure"/>
                        <w:suppressAutoHyphens w:val="true"/>
                        <w:spacing w:before="120" w:after="120"/>
                        <w:rPr/>
                      </w:pPr>
                      <w:r>
                        <w:rPr>
                          <w:rStyle w:val="DefaultParagraphFont"/>
                          <w:lang w:eastAsia="en-US" w:bidi="ar-SA"/>
                        </w:rPr>
                        <w:drawing>
                          <wp:inline distT="0" distB="0" distL="0" distR="0">
                            <wp:extent cx="6120130" cy="3776980"/>
                            <wp:effectExtent l="0" t="0" r="0" b="0"/>
                            <wp:docPr id="9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76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Figure 1: Relationship between species richness and community weighted sla mean, that predicts also differences between sites and treatments better than the site or treatment id.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D5BCDD" w14:textId="77777777" w:rsidR="00BF54C0" w:rsidRDefault="00000000">
      <w:pPr>
        <w:rPr>
          <w:rFonts w:hint="eastAsia"/>
          <w:b/>
          <w:bCs/>
          <w:shd w:val="clear" w:color="auto" w:fill="FFFF00"/>
        </w:rPr>
      </w:pPr>
      <w:r>
        <w:rPr>
          <w:b/>
          <w:bCs/>
          <w:shd w:val="clear" w:color="auto" w:fill="FFFF00"/>
        </w:rPr>
        <w:lastRenderedPageBreak/>
        <w:t>Table S1. Individual plot characteristics kg, species number min-max mean, totals</w:t>
      </w:r>
    </w:p>
    <w:p w14:paraId="2EBB713B" w14:textId="77777777" w:rsidR="00BF54C0" w:rsidRDefault="00BF54C0">
      <w:pPr>
        <w:rPr>
          <w:rFonts w:hint="eastAsia"/>
        </w:rPr>
      </w:pPr>
    </w:p>
    <w:p w14:paraId="67F3C384" w14:textId="77777777" w:rsidR="00BF54C0" w:rsidRDefault="00BF54C0">
      <w:pPr>
        <w:rPr>
          <w:rFonts w:hint="eastAsia"/>
        </w:rPr>
      </w:pPr>
    </w:p>
    <w:p w14:paraId="0DA08C0D" w14:textId="77777777" w:rsidR="00BF54C0" w:rsidRDefault="00BF54C0">
      <w:pPr>
        <w:rPr>
          <w:rFonts w:hint="eastAsia"/>
        </w:rPr>
      </w:pPr>
    </w:p>
    <w:p w14:paraId="6329942E" w14:textId="77777777" w:rsidR="00BF54C0" w:rsidRDefault="00000000">
      <w:pPr>
        <w:rPr>
          <w:rFonts w:hint="eastAsia"/>
        </w:rPr>
      </w:pPr>
      <w:r>
        <w:rPr>
          <w:b/>
          <w:bCs/>
        </w:rPr>
        <w:t>Table S2.</w:t>
      </w:r>
      <w:r>
        <w:t xml:space="preserve"> Test results for over-dispersion all descriptors at three studied elevations. Why some have homogenous ANOVA while others non-homogenous ANOVA? If there was no evidence for nonhomgeneity of variances the non-homogenous ANOVA was used to evaluate whether there at least one pairwise contrast was different from zero (the difference in means of the effects was significant)</w:t>
      </w:r>
    </w:p>
    <w:p w14:paraId="4D269129" w14:textId="77777777" w:rsidR="00BF54C0" w:rsidRDefault="00BF54C0">
      <w:pPr>
        <w:rPr>
          <w:rFonts w:hint="eastAsia"/>
        </w:rPr>
      </w:pPr>
    </w:p>
    <w:tbl>
      <w:tblPr>
        <w:tblW w:w="8363" w:type="dxa"/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2038"/>
        <w:gridCol w:w="808"/>
        <w:gridCol w:w="862"/>
        <w:gridCol w:w="1189"/>
        <w:gridCol w:w="1049"/>
      </w:tblGrid>
      <w:tr w:rsidR="00BF54C0" w14:paraId="1C252DED" w14:textId="77777777">
        <w:tc>
          <w:tcPr>
            <w:tcW w:w="2417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B9BB3AD" w14:textId="77777777" w:rsidR="00BF54C0" w:rsidRDefault="00000000">
            <w:pPr>
              <w:rPr>
                <w:rFonts w:hint="eastAsia"/>
              </w:rPr>
            </w:pPr>
            <w:r>
              <w:t>testType</w:t>
            </w:r>
          </w:p>
        </w:tc>
        <w:tc>
          <w:tcPr>
            <w:tcW w:w="2038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F48CF42" w14:textId="77777777" w:rsidR="00BF54C0" w:rsidRDefault="00000000">
            <w:pPr>
              <w:rPr>
                <w:rFonts w:hint="eastAsia"/>
              </w:rPr>
            </w:pPr>
            <w:r>
              <w:t>statName</w:t>
            </w:r>
          </w:p>
        </w:tc>
        <w:tc>
          <w:tcPr>
            <w:tcW w:w="808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274407E5" w14:textId="77777777" w:rsidR="00BF54C0" w:rsidRDefault="00000000">
            <w:pPr>
              <w:rPr>
                <w:rFonts w:hint="eastAsia"/>
              </w:rPr>
            </w:pPr>
            <w:r>
              <w:t>testStat</w:t>
            </w:r>
          </w:p>
        </w:tc>
        <w:tc>
          <w:tcPr>
            <w:tcW w:w="862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7EFABD6" w14:textId="77777777" w:rsidR="00BF54C0" w:rsidRDefault="00000000">
            <w:pPr>
              <w:rPr>
                <w:rFonts w:hint="eastAsia"/>
              </w:rPr>
            </w:pPr>
            <w:r>
              <w:t>pVal</w:t>
            </w:r>
          </w:p>
        </w:tc>
        <w:tc>
          <w:tcPr>
            <w:tcW w:w="1189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0A0342B" w14:textId="77777777" w:rsidR="00BF54C0" w:rsidRDefault="00000000">
            <w:pPr>
              <w:rPr>
                <w:rFonts w:hint="eastAsia"/>
              </w:rPr>
            </w:pPr>
            <w:r>
              <w:t>treatmentCode</w:t>
            </w:r>
          </w:p>
        </w:tc>
        <w:tc>
          <w:tcPr>
            <w:tcW w:w="1049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CFE202C" w14:textId="77777777" w:rsidR="00BF54C0" w:rsidRDefault="00000000">
            <w:pPr>
              <w:rPr>
                <w:rFonts w:hint="eastAsia"/>
              </w:rPr>
            </w:pPr>
            <w:r>
              <w:t>caselabel</w:t>
            </w:r>
          </w:p>
        </w:tc>
      </w:tr>
      <w:tr w:rsidR="00BF54C0" w14:paraId="41F10EE1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95F8CD3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1AA6F8A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285E8C2" w14:textId="77777777" w:rsidR="00BF54C0" w:rsidRDefault="00000000">
            <w:pPr>
              <w:rPr>
                <w:rFonts w:hint="eastAsia"/>
              </w:rPr>
            </w:pPr>
            <w:r>
              <w:t>0.12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63F3C56" w14:textId="77777777" w:rsidR="00BF54C0" w:rsidRDefault="00000000">
            <w:pPr>
              <w:rPr>
                <w:rFonts w:hint="eastAsia"/>
              </w:rPr>
            </w:pPr>
            <w:r>
              <w:t>0.89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2FA6B42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BF1AFC6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5310208D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7D4A04F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316D6FC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E4244AE" w14:textId="77777777" w:rsidR="00BF54C0" w:rsidRDefault="00000000">
            <w:pPr>
              <w:rPr>
                <w:rFonts w:hint="eastAsia"/>
              </w:rPr>
            </w:pPr>
            <w:r>
              <w:t>0.28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F51BDD2" w14:textId="77777777" w:rsidR="00BF54C0" w:rsidRDefault="00000000">
            <w:pPr>
              <w:rPr>
                <w:rFonts w:hint="eastAsia"/>
              </w:rPr>
            </w:pPr>
            <w:r>
              <w:t>0.87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DEC0FCE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4274F0A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50095177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CBDACF9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03A18794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6DAF84E" w14:textId="77777777" w:rsidR="00BF54C0" w:rsidRDefault="00000000">
            <w:pPr>
              <w:rPr>
                <w:rFonts w:hint="eastAsia"/>
              </w:rPr>
            </w:pPr>
            <w:r>
              <w:t>1.63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974A35F" w14:textId="77777777" w:rsidR="00BF54C0" w:rsidRDefault="00000000">
            <w:pPr>
              <w:rPr>
                <w:rFonts w:hint="eastAsia"/>
              </w:rPr>
            </w:pPr>
            <w:r>
              <w:t>0.21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0AAC67F4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31CB99C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7D11E1FC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0871A20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A01F393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7EA1FDA" w14:textId="77777777" w:rsidR="00BF54C0" w:rsidRDefault="00000000">
            <w:pPr>
              <w:rPr>
                <w:rFonts w:hint="eastAsia"/>
              </w:rPr>
            </w:pPr>
            <w:r>
              <w:t>0.66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BD4B2AE" w14:textId="77777777" w:rsidR="00BF54C0" w:rsidRDefault="00000000">
            <w:pPr>
              <w:rPr>
                <w:rFonts w:hint="eastAsia"/>
              </w:rPr>
            </w:pPr>
            <w:r>
              <w:t>0.53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9D797CE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EE75E1A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21C45098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21778E2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9854527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8BAB4D9" w14:textId="77777777" w:rsidR="00BF54C0" w:rsidRDefault="00000000">
            <w:pPr>
              <w:rPr>
                <w:rFonts w:hint="eastAsia"/>
              </w:rPr>
            </w:pPr>
            <w:r>
              <w:t>1.99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DB8ADD7" w14:textId="77777777" w:rsidR="00BF54C0" w:rsidRDefault="00000000">
            <w:pPr>
              <w:rPr>
                <w:rFonts w:hint="eastAsia"/>
              </w:rPr>
            </w:pPr>
            <w:r>
              <w:t>0.37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0F1F61C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D7B6452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795C57D0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354908B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E39D63F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BDD201A" w14:textId="77777777" w:rsidR="00BF54C0" w:rsidRDefault="00000000">
            <w:pPr>
              <w:rPr>
                <w:rFonts w:hint="eastAsia"/>
              </w:rPr>
            </w:pPr>
            <w:r>
              <w:t>2.08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D2587E6" w14:textId="77777777" w:rsidR="00BF54C0" w:rsidRDefault="00000000">
            <w:pPr>
              <w:rPr>
                <w:rFonts w:hint="eastAsia"/>
              </w:rPr>
            </w:pPr>
            <w:r>
              <w:t>0.13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3DB3F2C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D1352CD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2E66D849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6A1C27E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6AF4665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D2C7CBC" w14:textId="77777777" w:rsidR="00BF54C0" w:rsidRDefault="00000000">
            <w:pPr>
              <w:rPr>
                <w:rFonts w:hint="eastAsia"/>
              </w:rPr>
            </w:pPr>
            <w:r>
              <w:t>1.36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EBA35A6" w14:textId="77777777" w:rsidR="00BF54C0" w:rsidRDefault="00000000">
            <w:pPr>
              <w:rPr>
                <w:rFonts w:hint="eastAsia"/>
              </w:rPr>
            </w:pPr>
            <w:r>
              <w:t>0.28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8A91D2A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AD09165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57439E02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A844774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FB60C4C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0602B3AD" w14:textId="77777777" w:rsidR="00BF54C0" w:rsidRDefault="00000000">
            <w:pPr>
              <w:rPr>
                <w:rFonts w:hint="eastAsia"/>
              </w:rPr>
            </w:pPr>
            <w:r>
              <w:t>1.55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0B3B543" w14:textId="77777777" w:rsidR="00BF54C0" w:rsidRDefault="00000000">
            <w:pPr>
              <w:rPr>
                <w:rFonts w:hint="eastAsia"/>
              </w:rPr>
            </w:pPr>
            <w:r>
              <w:t>0.46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93D94C4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A8123B4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52CD0CF2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811A8F6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88BD755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7D0BC48" w14:textId="77777777" w:rsidR="00BF54C0" w:rsidRDefault="00000000">
            <w:pPr>
              <w:rPr>
                <w:rFonts w:hint="eastAsia"/>
              </w:rPr>
            </w:pPr>
            <w:r>
              <w:t>0.91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DD3FF48" w14:textId="77777777" w:rsidR="00BF54C0" w:rsidRDefault="00000000">
            <w:pPr>
              <w:rPr>
                <w:rFonts w:hint="eastAsia"/>
              </w:rPr>
            </w:pPr>
            <w:r>
              <w:t>0.46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8F540ED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3C8A0C8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7AB2B4D3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F767629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E9FB8FF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088C7A8" w14:textId="77777777" w:rsidR="00BF54C0" w:rsidRDefault="00000000">
            <w:pPr>
              <w:rPr>
                <w:rFonts w:hint="eastAsia"/>
              </w:rPr>
            </w:pPr>
            <w:r>
              <w:t>0.09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A605AA3" w14:textId="77777777" w:rsidR="00BF54C0" w:rsidRDefault="00000000">
            <w:pPr>
              <w:rPr>
                <w:rFonts w:hint="eastAsia"/>
              </w:rPr>
            </w:pPr>
            <w:r>
              <w:t>0.92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D81FA8D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E75DD2C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62A719AD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4D00CAC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C82EC71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5B5693E" w14:textId="77777777" w:rsidR="00BF54C0" w:rsidRDefault="00000000">
            <w:pPr>
              <w:rPr>
                <w:rFonts w:hint="eastAsia"/>
              </w:rPr>
            </w:pPr>
            <w:r>
              <w:t>0.18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B93403A" w14:textId="77777777" w:rsidR="00BF54C0" w:rsidRDefault="00000000">
            <w:pPr>
              <w:rPr>
                <w:rFonts w:hint="eastAsia"/>
              </w:rPr>
            </w:pPr>
            <w:r>
              <w:t>0.92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B13963D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977593C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466F3E3B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F90FB9B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8114984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A3E2F7D" w14:textId="77777777" w:rsidR="00BF54C0" w:rsidRDefault="00000000">
            <w:pPr>
              <w:rPr>
                <w:rFonts w:hint="eastAsia"/>
              </w:rPr>
            </w:pPr>
            <w:r>
              <w:t>5.33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EB07C6B" w14:textId="77777777" w:rsidR="00BF54C0" w:rsidRDefault="00000000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3A1DC94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397ED17" w14:textId="77777777" w:rsidR="00BF54C0" w:rsidRDefault="00000000">
            <w:pPr>
              <w:rPr>
                <w:rFonts w:hint="eastAsia"/>
              </w:rPr>
            </w:pPr>
            <w:r>
              <w:t>biomass</w:t>
            </w:r>
          </w:p>
        </w:tc>
      </w:tr>
      <w:tr w:rsidR="00BF54C0" w14:paraId="247C683D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4B34416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C47D3FC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A9C5C23" w14:textId="77777777" w:rsidR="00BF54C0" w:rsidRDefault="00000000">
            <w:pPr>
              <w:rPr>
                <w:rFonts w:hint="eastAsia"/>
              </w:rPr>
            </w:pPr>
            <w:r>
              <w:t>0.04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B8792A3" w14:textId="77777777" w:rsidR="00BF54C0" w:rsidRDefault="00000000">
            <w:pPr>
              <w:rPr>
                <w:rFonts w:hint="eastAsia"/>
              </w:rPr>
            </w:pPr>
            <w:r>
              <w:t>0.96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B1174F2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C039F5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40F41C23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3B7A5EE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7657706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A93F9AC" w14:textId="77777777" w:rsidR="00BF54C0" w:rsidRDefault="00000000">
            <w:pPr>
              <w:rPr>
                <w:rFonts w:hint="eastAsia"/>
              </w:rPr>
            </w:pPr>
            <w:r>
              <w:t>0.73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9DE02D1" w14:textId="77777777" w:rsidR="00BF54C0" w:rsidRDefault="00000000">
            <w:pPr>
              <w:rPr>
                <w:rFonts w:hint="eastAsia"/>
              </w:rPr>
            </w:pPr>
            <w:r>
              <w:t>0.69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51EE2C5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CEE670C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1955C9BC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FE85051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E5E18F4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AF02747" w14:textId="77777777" w:rsidR="00BF54C0" w:rsidRDefault="00000000">
            <w:pPr>
              <w:rPr>
                <w:rFonts w:hint="eastAsia"/>
              </w:rPr>
            </w:pPr>
            <w:r>
              <w:t>0.72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A1F9215" w14:textId="77777777" w:rsidR="00BF54C0" w:rsidRDefault="00000000">
            <w:pPr>
              <w:rPr>
                <w:rFonts w:hint="eastAsia"/>
              </w:rPr>
            </w:pPr>
            <w:r>
              <w:t>0.55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833E774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A430CFB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75C7FE52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B28EEE4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C616025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EB23192" w14:textId="77777777" w:rsidR="00BF54C0" w:rsidRDefault="00000000">
            <w:pPr>
              <w:rPr>
                <w:rFonts w:hint="eastAsia"/>
              </w:rPr>
            </w:pPr>
            <w:r>
              <w:t>1.90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524AED8" w14:textId="77777777" w:rsidR="00BF54C0" w:rsidRDefault="00000000">
            <w:pPr>
              <w:rPr>
                <w:rFonts w:hint="eastAsia"/>
              </w:rPr>
            </w:pPr>
            <w:r>
              <w:t>0.17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B54513C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CBD508D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7E5A30CA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4748C79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63DBB06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93CB072" w14:textId="77777777" w:rsidR="00BF54C0" w:rsidRDefault="00000000">
            <w:pPr>
              <w:rPr>
                <w:rFonts w:hint="eastAsia"/>
              </w:rPr>
            </w:pPr>
            <w:r>
              <w:t>5.89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849C208" w14:textId="77777777" w:rsidR="00BF54C0" w:rsidRDefault="00000000">
            <w:pPr>
              <w:rPr>
                <w:rFonts w:hint="eastAsia"/>
              </w:rPr>
            </w:pPr>
            <w:r>
              <w:t>0.05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0A584B9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8E1828C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34615AB9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50EA001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D1D327B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4269D01" w14:textId="77777777" w:rsidR="00BF54C0" w:rsidRDefault="00000000">
            <w:pPr>
              <w:rPr>
                <w:rFonts w:hint="eastAsia"/>
              </w:rPr>
            </w:pPr>
            <w:r>
              <w:t>2.43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862272D" w14:textId="77777777" w:rsidR="00BF54C0" w:rsidRDefault="00000000">
            <w:pPr>
              <w:rPr>
                <w:rFonts w:hint="eastAsia"/>
              </w:rPr>
            </w:pPr>
            <w:r>
              <w:t>0.09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885ADD5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B6A9EF8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6EB35F7D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5E241C1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40134B9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D506C1B" w14:textId="77777777" w:rsidR="00BF54C0" w:rsidRDefault="00000000">
            <w:pPr>
              <w:rPr>
                <w:rFonts w:hint="eastAsia"/>
              </w:rPr>
            </w:pPr>
            <w:r>
              <w:t>0.00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1502BE9" w14:textId="77777777" w:rsidR="00BF54C0" w:rsidRDefault="00000000">
            <w:pPr>
              <w:rPr>
                <w:rFonts w:hint="eastAsia"/>
              </w:rPr>
            </w:pPr>
            <w:r>
              <w:t>1.00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BB17D43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31F314E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6CE04BD6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2633CA9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41B2224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FF9BDEE" w14:textId="77777777" w:rsidR="00BF54C0" w:rsidRDefault="00000000">
            <w:pPr>
              <w:rPr>
                <w:rFonts w:hint="eastAsia"/>
              </w:rPr>
            </w:pPr>
            <w:r>
              <w:t>0.16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AF84128" w14:textId="77777777" w:rsidR="00BF54C0" w:rsidRDefault="00000000">
            <w:pPr>
              <w:rPr>
                <w:rFonts w:hint="eastAsia"/>
              </w:rPr>
            </w:pPr>
            <w:r>
              <w:t>0.92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0E87260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078945B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1AEDF06B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3CA3658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F93B37F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059EDC5" w14:textId="77777777" w:rsidR="00BF54C0" w:rsidRDefault="00000000">
            <w:pPr>
              <w:rPr>
                <w:rFonts w:hint="eastAsia"/>
              </w:rPr>
            </w:pPr>
            <w:r>
              <w:t>2.15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5038838" w14:textId="77777777" w:rsidR="00BF54C0" w:rsidRDefault="00000000">
            <w:pPr>
              <w:rPr>
                <w:rFonts w:hint="eastAsia"/>
              </w:rPr>
            </w:pPr>
            <w:r>
              <w:t>0.12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38D842B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7142576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69B32BAD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52CF677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8F7F28C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B20AAFD" w14:textId="77777777" w:rsidR="00BF54C0" w:rsidRDefault="00000000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F4CACB7" w14:textId="77777777" w:rsidR="00BF54C0" w:rsidRDefault="00000000">
            <w:pPr>
              <w:rPr>
                <w:rFonts w:hint="eastAsia"/>
              </w:rPr>
            </w:pPr>
            <w:r>
              <w:t>0.98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B8AA540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0F247A5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1941FAF2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99F8888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84591F1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FFC776F" w14:textId="77777777" w:rsidR="00BF54C0" w:rsidRDefault="00000000">
            <w:pPr>
              <w:rPr>
                <w:rFonts w:hint="eastAsia"/>
              </w:rPr>
            </w:pPr>
            <w:r>
              <w:t>0.31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37EAF98" w14:textId="77777777" w:rsidR="00BF54C0" w:rsidRDefault="00000000">
            <w:pPr>
              <w:rPr>
                <w:rFonts w:hint="eastAsia"/>
              </w:rPr>
            </w:pPr>
            <w:r>
              <w:t>0.86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E2344FE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A1A97E4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332CEB30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344C5B9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061F956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9A73BBF" w14:textId="77777777" w:rsidR="00BF54C0" w:rsidRDefault="00000000">
            <w:pPr>
              <w:rPr>
                <w:rFonts w:hint="eastAsia"/>
              </w:rPr>
            </w:pPr>
            <w:r>
              <w:t>0.81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FABF09D" w14:textId="77777777" w:rsidR="00BF54C0" w:rsidRDefault="00000000">
            <w:pPr>
              <w:rPr>
                <w:rFonts w:hint="eastAsia"/>
              </w:rPr>
            </w:pPr>
            <w:r>
              <w:t>0.50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23ABC43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2550852" w14:textId="77777777" w:rsidR="00BF54C0" w:rsidRDefault="00000000">
            <w:pPr>
              <w:rPr>
                <w:rFonts w:hint="eastAsia"/>
              </w:rPr>
            </w:pPr>
            <w:r>
              <w:t>diversity</w:t>
            </w:r>
          </w:p>
        </w:tc>
      </w:tr>
      <w:tr w:rsidR="00BF54C0" w14:paraId="3117C454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D476029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640E8ED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3349261" w14:textId="77777777" w:rsidR="00BF54C0" w:rsidRDefault="00000000">
            <w:pPr>
              <w:rPr>
                <w:rFonts w:hint="eastAsia"/>
              </w:rPr>
            </w:pPr>
            <w:r>
              <w:t>0.95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2E07B9E" w14:textId="77777777" w:rsidR="00BF54C0" w:rsidRDefault="00000000">
            <w:pPr>
              <w:rPr>
                <w:rFonts w:hint="eastAsia"/>
              </w:rPr>
            </w:pPr>
            <w:r>
              <w:t>0.40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8F310DA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FDA345E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7703773A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D39D9C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0C525460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D7B8D2A" w14:textId="77777777" w:rsidR="00BF54C0" w:rsidRDefault="00000000">
            <w:pPr>
              <w:rPr>
                <w:rFonts w:hint="eastAsia"/>
              </w:rPr>
            </w:pPr>
            <w:r>
              <w:t>0.13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7E35722" w14:textId="77777777" w:rsidR="00BF54C0" w:rsidRDefault="00000000">
            <w:pPr>
              <w:rPr>
                <w:rFonts w:hint="eastAsia"/>
              </w:rPr>
            </w:pPr>
            <w:r>
              <w:t>0.94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079262C9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5E46BAD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12CC6EBE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B01F2CA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4CC1FFF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5F47A10" w14:textId="77777777" w:rsidR="00BF54C0" w:rsidRDefault="00000000">
            <w:pPr>
              <w:rPr>
                <w:rFonts w:hint="eastAsia"/>
              </w:rPr>
            </w:pPr>
            <w:r>
              <w:t>7.93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EFB9E8B" w14:textId="77777777" w:rsidR="00BF54C0" w:rsidRDefault="00000000">
            <w:pPr>
              <w:rPr>
                <w:rFonts w:hint="eastAsia"/>
              </w:rPr>
            </w:pPr>
            <w:r>
              <w:t>0.00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5FDEF19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9CA5930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0FBB5A64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7C11C81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66F6484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A700C20" w14:textId="77777777" w:rsidR="00BF54C0" w:rsidRDefault="00000000">
            <w:pPr>
              <w:rPr>
                <w:rFonts w:hint="eastAsia"/>
              </w:rPr>
            </w:pPr>
            <w:r>
              <w:t>1.52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78DD7E2" w14:textId="77777777" w:rsidR="00BF54C0" w:rsidRDefault="00000000">
            <w:pPr>
              <w:rPr>
                <w:rFonts w:hint="eastAsia"/>
              </w:rPr>
            </w:pPr>
            <w:r>
              <w:t>0.24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79FABAD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389FCFD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0C3D772D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1877822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51886F7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8FEB108" w14:textId="77777777" w:rsidR="00BF54C0" w:rsidRDefault="00000000">
            <w:pPr>
              <w:rPr>
                <w:rFonts w:hint="eastAsia"/>
              </w:rPr>
            </w:pPr>
            <w:r>
              <w:t>4.38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DDA710C" w14:textId="77777777" w:rsidR="00BF54C0" w:rsidRDefault="00000000">
            <w:pPr>
              <w:rPr>
                <w:rFonts w:hint="eastAsia"/>
              </w:rPr>
            </w:pPr>
            <w:r>
              <w:t>0.11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02FBDFE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2986A93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57E32109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D11B0CC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AB84579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A4DF1C0" w14:textId="77777777" w:rsidR="00BF54C0" w:rsidRDefault="00000000">
            <w:pPr>
              <w:rPr>
                <w:rFonts w:hint="eastAsia"/>
              </w:rPr>
            </w:pPr>
            <w:r>
              <w:t>4.65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B400E79" w14:textId="77777777" w:rsidR="00BF54C0" w:rsidRDefault="00000000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377E284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939C263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404F254D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F7744A4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D911068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12F54E7" w14:textId="77777777" w:rsidR="00BF54C0" w:rsidRDefault="00000000">
            <w:pPr>
              <w:rPr>
                <w:rFonts w:hint="eastAsia"/>
              </w:rPr>
            </w:pPr>
            <w:r>
              <w:t>0.74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FD8E3B5" w14:textId="77777777" w:rsidR="00BF54C0" w:rsidRDefault="00000000">
            <w:pPr>
              <w:rPr>
                <w:rFonts w:hint="eastAsia"/>
              </w:rPr>
            </w:pPr>
            <w:r>
              <w:t>0.49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EA45CAA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283AB4A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707DD896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756D8B5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9C47A83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19CB681" w14:textId="77777777" w:rsidR="00BF54C0" w:rsidRDefault="00000000">
            <w:pPr>
              <w:rPr>
                <w:rFonts w:hint="eastAsia"/>
              </w:rPr>
            </w:pPr>
            <w:r>
              <w:t>1.83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4122E36" w14:textId="77777777" w:rsidR="00BF54C0" w:rsidRDefault="00000000">
            <w:pPr>
              <w:rPr>
                <w:rFonts w:hint="eastAsia"/>
              </w:rPr>
            </w:pPr>
            <w:r>
              <w:t>0.40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8837BB3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072D50B5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5B311B2A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6EAF279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E64C8BA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B7546F6" w14:textId="77777777" w:rsidR="00BF54C0" w:rsidRDefault="00000000">
            <w:pPr>
              <w:rPr>
                <w:rFonts w:hint="eastAsia"/>
              </w:rPr>
            </w:pPr>
            <w:r>
              <w:t>6.72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D301877" w14:textId="77777777" w:rsidR="00BF54C0" w:rsidRDefault="00000000">
            <w:pPr>
              <w:rPr>
                <w:rFonts w:hint="eastAsia"/>
              </w:rPr>
            </w:pPr>
            <w:r>
              <w:t>0.00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92789E9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CE29313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5B12C188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5EBFD3E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95EE4FA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883202A" w14:textId="77777777" w:rsidR="00BF54C0" w:rsidRDefault="00000000">
            <w:pPr>
              <w:rPr>
                <w:rFonts w:hint="eastAsia"/>
              </w:rPr>
            </w:pPr>
            <w:r>
              <w:t>0.47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975C0D4" w14:textId="77777777" w:rsidR="00BF54C0" w:rsidRDefault="00000000">
            <w:pPr>
              <w:rPr>
                <w:rFonts w:hint="eastAsia"/>
              </w:rPr>
            </w:pPr>
            <w:r>
              <w:t>0.63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573491F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2C92EBC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6A11E342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9975312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D5AE37C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2D5CEF5" w14:textId="77777777" w:rsidR="00BF54C0" w:rsidRDefault="00000000">
            <w:pPr>
              <w:rPr>
                <w:rFonts w:hint="eastAsia"/>
              </w:rPr>
            </w:pPr>
            <w:r>
              <w:t>1.63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F716EB6" w14:textId="77777777" w:rsidR="00BF54C0" w:rsidRDefault="00000000">
            <w:pPr>
              <w:rPr>
                <w:rFonts w:hint="eastAsia"/>
              </w:rPr>
            </w:pPr>
            <w:r>
              <w:t>0.44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DB1108F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CD532FE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29345CFF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B484287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E2D0FEF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1C903F7" w14:textId="77777777" w:rsidR="00BF54C0" w:rsidRDefault="00000000">
            <w:pPr>
              <w:rPr>
                <w:rFonts w:hint="eastAsia"/>
              </w:rPr>
            </w:pPr>
            <w:r>
              <w:t>6.19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7A9E0C9" w14:textId="77777777" w:rsidR="00BF54C0" w:rsidRDefault="00000000">
            <w:pPr>
              <w:rPr>
                <w:rFonts w:hint="eastAsia"/>
              </w:rPr>
            </w:pPr>
            <w:r>
              <w:t>0.00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B2178DA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E262A5F" w14:textId="77777777" w:rsidR="00BF54C0" w:rsidRDefault="00000000">
            <w:pPr>
              <w:rPr>
                <w:rFonts w:hint="eastAsia"/>
              </w:rPr>
            </w:pPr>
            <w:r>
              <w:t>richness</w:t>
            </w:r>
          </w:p>
        </w:tc>
      </w:tr>
      <w:tr w:rsidR="00BF54C0" w14:paraId="274B1406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8E07E59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75C02C3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FE2B1EE" w14:textId="77777777" w:rsidR="00BF54C0" w:rsidRDefault="00000000">
            <w:pPr>
              <w:rPr>
                <w:rFonts w:hint="eastAsia"/>
              </w:rPr>
            </w:pPr>
            <w:r>
              <w:t>2.96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6D0CF0E" w14:textId="77777777" w:rsidR="00BF54C0" w:rsidRDefault="00000000">
            <w:pPr>
              <w:rPr>
                <w:rFonts w:hint="eastAsia"/>
              </w:rPr>
            </w:pPr>
            <w:r>
              <w:t>0.07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3A40C86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781529D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27A8CC3C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064BEC7F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9BC6E19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CD88422" w14:textId="77777777" w:rsidR="00BF54C0" w:rsidRDefault="00000000">
            <w:pPr>
              <w:rPr>
                <w:rFonts w:hint="eastAsia"/>
              </w:rPr>
            </w:pPr>
            <w:r>
              <w:t>3.98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5951D807" w14:textId="77777777" w:rsidR="00BF54C0" w:rsidRDefault="00000000">
            <w:pPr>
              <w:rPr>
                <w:rFonts w:hint="eastAsia"/>
              </w:rPr>
            </w:pPr>
            <w:r>
              <w:t>0.14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3D96FEB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7A74903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7FF04183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1AFF2F7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608A70D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4FD75D7" w14:textId="77777777" w:rsidR="00BF54C0" w:rsidRDefault="00000000">
            <w:pPr>
              <w:rPr>
                <w:rFonts w:hint="eastAsia"/>
              </w:rPr>
            </w:pPr>
            <w:r>
              <w:t>5.87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A9E83F5" w14:textId="77777777" w:rsidR="00BF54C0" w:rsidRDefault="00000000">
            <w:pPr>
              <w:rPr>
                <w:rFonts w:hint="eastAsia"/>
              </w:rPr>
            </w:pPr>
            <w:r>
              <w:t>0.00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E393974" w14:textId="77777777" w:rsidR="00BF54C0" w:rsidRDefault="00000000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45DDCE6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43E18B1C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F0E3640" w14:textId="77777777" w:rsidR="00BF54C0" w:rsidRDefault="00000000">
            <w:pPr>
              <w:rPr>
                <w:rFonts w:hint="eastAsia"/>
              </w:rPr>
            </w:pPr>
            <w:r>
              <w:lastRenderedPageBreak/>
              <w:t>Levene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F44123D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17C7199" w14:textId="77777777" w:rsidR="00BF54C0" w:rsidRDefault="00000000">
            <w:pPr>
              <w:rPr>
                <w:rFonts w:hint="eastAsia"/>
              </w:rPr>
            </w:pPr>
            <w:r>
              <w:t>1.51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E1EC056" w14:textId="77777777" w:rsidR="00BF54C0" w:rsidRDefault="00000000">
            <w:pPr>
              <w:rPr>
                <w:rFonts w:hint="eastAsia"/>
              </w:rPr>
            </w:pPr>
            <w:r>
              <w:t>0.24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CC5A791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5BA3720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494FDD49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EA28BC3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CD88277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9120C23" w14:textId="77777777" w:rsidR="00BF54C0" w:rsidRDefault="00000000">
            <w:pPr>
              <w:rPr>
                <w:rFonts w:hint="eastAsia"/>
              </w:rPr>
            </w:pPr>
            <w:r>
              <w:t>5.68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4686CC2" w14:textId="77777777" w:rsidR="00BF54C0" w:rsidRDefault="00000000">
            <w:pPr>
              <w:rPr>
                <w:rFonts w:hint="eastAsia"/>
              </w:rPr>
            </w:pPr>
            <w:r>
              <w:t>0.06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5214AB6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93BE1BD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7B91BA70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7E91A41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4A0F632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E11BA0D" w14:textId="77777777" w:rsidR="00BF54C0" w:rsidRDefault="00000000">
            <w:pPr>
              <w:rPr>
                <w:rFonts w:hint="eastAsia"/>
              </w:rPr>
            </w:pPr>
            <w:r>
              <w:t>1.01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91B4F0D" w14:textId="77777777" w:rsidR="00BF54C0" w:rsidRDefault="00000000">
            <w:pPr>
              <w:rPr>
                <w:rFonts w:hint="eastAsia"/>
              </w:rPr>
            </w:pPr>
            <w:r>
              <w:t>0.41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7B486C2" w14:textId="77777777" w:rsidR="00BF54C0" w:rsidRDefault="00000000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3A27C92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34E13585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0AA4CE1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05426AF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5CE455" w14:textId="77777777" w:rsidR="00BF54C0" w:rsidRDefault="00000000">
            <w:pPr>
              <w:rPr>
                <w:rFonts w:hint="eastAsia"/>
              </w:rPr>
            </w:pPr>
            <w:r>
              <w:t>4.66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1B08C23" w14:textId="77777777" w:rsidR="00BF54C0" w:rsidRDefault="00000000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CFCECEA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E198A72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12F155AD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ECEFDC4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5EA28DD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32E65E7" w14:textId="77777777" w:rsidR="00BF54C0" w:rsidRDefault="00000000">
            <w:pPr>
              <w:rPr>
                <w:rFonts w:hint="eastAsia"/>
              </w:rPr>
            </w:pPr>
            <w:r>
              <w:t>3.50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6080A90" w14:textId="77777777" w:rsidR="00BF54C0" w:rsidRDefault="00000000">
            <w:pPr>
              <w:rPr>
                <w:rFonts w:hint="eastAsia"/>
              </w:rPr>
            </w:pPr>
            <w:r>
              <w:t>0.17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D8A0044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2391541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7B1BCB15" w14:textId="77777777">
        <w:tc>
          <w:tcPr>
            <w:tcW w:w="2417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F709973" w14:textId="77777777" w:rsidR="00BF54C0" w:rsidRDefault="00000000">
            <w:pPr>
              <w:rPr>
                <w:rFonts w:hint="eastAsia"/>
              </w:rPr>
            </w:pPr>
            <w:r>
              <w:t>non-homogenous anova</w:t>
            </w:r>
          </w:p>
        </w:tc>
        <w:tc>
          <w:tcPr>
            <w:tcW w:w="203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2DBBB52F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5228ED7" w14:textId="77777777" w:rsidR="00BF54C0" w:rsidRDefault="00000000">
            <w:pPr>
              <w:rPr>
                <w:rFonts w:hint="eastAsia"/>
              </w:rPr>
            </w:pPr>
            <w:r>
              <w:t>2.26</w:t>
            </w:r>
          </w:p>
        </w:tc>
        <w:tc>
          <w:tcPr>
            <w:tcW w:w="862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69CE7B83" w14:textId="77777777" w:rsidR="00BF54C0" w:rsidRDefault="00000000">
            <w:pPr>
              <w:rPr>
                <w:rFonts w:hint="eastAsia"/>
              </w:rPr>
            </w:pPr>
            <w:r>
              <w:t>0.11</w:t>
            </w:r>
          </w:p>
        </w:tc>
        <w:tc>
          <w:tcPr>
            <w:tcW w:w="118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1652D47" w14:textId="77777777" w:rsidR="00BF54C0" w:rsidRDefault="00000000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1049" w:type="dxa"/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186CAB9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6E4963D6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44AE773" w14:textId="77777777" w:rsidR="00BF54C0" w:rsidRDefault="00000000">
            <w:pPr>
              <w:rPr>
                <w:rFonts w:hint="eastAsia"/>
              </w:rPr>
            </w:pPr>
            <w:r>
              <w:t>Levene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89E2CAC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724B319" w14:textId="77777777" w:rsidR="00BF54C0" w:rsidRDefault="00000000">
            <w:pPr>
              <w:rPr>
                <w:rFonts w:hint="eastAsia"/>
              </w:rPr>
            </w:pPr>
            <w:r>
              <w:t>0.55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5F7C697" w14:textId="77777777" w:rsidR="00BF54C0" w:rsidRDefault="00000000">
            <w:pPr>
              <w:rPr>
                <w:rFonts w:hint="eastAsia"/>
              </w:rPr>
            </w:pPr>
            <w:r>
              <w:t>0.59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D8A2FAD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0953C8C2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500690B5" w14:textId="77777777">
        <w:tc>
          <w:tcPr>
            <w:tcW w:w="2417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087ECC6" w14:textId="77777777" w:rsidR="00BF54C0" w:rsidRDefault="00000000">
            <w:pPr>
              <w:rPr>
                <w:rFonts w:hint="eastAsia"/>
              </w:rPr>
            </w:pPr>
            <w:r>
              <w:t>Bartlett Test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9932E49" w14:textId="77777777" w:rsidR="00BF54C0" w:rsidRDefault="00000000">
            <w:pPr>
              <w:rPr>
                <w:rFonts w:hint="eastAsia"/>
              </w:rPr>
            </w:pPr>
            <w:r>
              <w:t>Bartlett’s K-squared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E6395DD" w14:textId="77777777" w:rsidR="00BF54C0" w:rsidRDefault="00000000">
            <w:pPr>
              <w:rPr>
                <w:rFonts w:hint="eastAsia"/>
              </w:rPr>
            </w:pPr>
            <w:r>
              <w:t>0.91</w:t>
            </w:r>
          </w:p>
        </w:tc>
        <w:tc>
          <w:tcPr>
            <w:tcW w:w="862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D7915FA" w14:textId="77777777" w:rsidR="00BF54C0" w:rsidRDefault="00000000">
            <w:pPr>
              <w:rPr>
                <w:rFonts w:hint="eastAsia"/>
              </w:rPr>
            </w:pPr>
            <w:r>
              <w:t>0.63</w:t>
            </w:r>
          </w:p>
        </w:tc>
        <w:tc>
          <w:tcPr>
            <w:tcW w:w="118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94CF7BA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8C88797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  <w:tr w:rsidR="00BF54C0" w14:paraId="3F48327C" w14:textId="77777777">
        <w:tc>
          <w:tcPr>
            <w:tcW w:w="2417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26EA5C54" w14:textId="77777777" w:rsidR="00BF54C0" w:rsidRDefault="00000000">
            <w:pPr>
              <w:rPr>
                <w:rFonts w:hint="eastAsia"/>
              </w:rPr>
            </w:pPr>
            <w:r>
              <w:t>homogenous anova</w:t>
            </w:r>
          </w:p>
        </w:tc>
        <w:tc>
          <w:tcPr>
            <w:tcW w:w="2038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07E4BD90" w14:textId="77777777" w:rsidR="00BF54C0" w:rsidRDefault="00000000">
            <w:pPr>
              <w:rPr>
                <w:rFonts w:hint="eastAsia"/>
              </w:rPr>
            </w:pPr>
            <w:r>
              <w:t>F-value</w:t>
            </w:r>
          </w:p>
        </w:tc>
        <w:tc>
          <w:tcPr>
            <w:tcW w:w="808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6D48F5E2" w14:textId="77777777" w:rsidR="00BF54C0" w:rsidRDefault="00000000">
            <w:pPr>
              <w:rPr>
                <w:rFonts w:hint="eastAsia"/>
              </w:rPr>
            </w:pPr>
            <w:r>
              <w:t>5.67</w:t>
            </w:r>
          </w:p>
        </w:tc>
        <w:tc>
          <w:tcPr>
            <w:tcW w:w="862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230DBE43" w14:textId="77777777" w:rsidR="00BF54C0" w:rsidRDefault="00000000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1189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6148DE30" w14:textId="77777777" w:rsidR="00BF54C0" w:rsidRDefault="00000000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049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4380CD13" w14:textId="77777777" w:rsidR="00BF54C0" w:rsidRDefault="00000000">
            <w:pPr>
              <w:rPr>
                <w:rFonts w:hint="eastAsia"/>
              </w:rPr>
            </w:pPr>
            <w:r>
              <w:t>density</w:t>
            </w:r>
          </w:p>
        </w:tc>
      </w:tr>
    </w:tbl>
    <w:p w14:paraId="4FC59E0E" w14:textId="77777777" w:rsidR="00BF54C0" w:rsidRDefault="00BF54C0">
      <w:pPr>
        <w:rPr>
          <w:rFonts w:hint="eastAsia"/>
        </w:rPr>
      </w:pPr>
    </w:p>
    <w:p w14:paraId="6B4D6536" w14:textId="77777777" w:rsidR="00BF54C0" w:rsidRDefault="00BF54C0">
      <w:pPr>
        <w:rPr>
          <w:rFonts w:hint="eastAsia"/>
        </w:rPr>
      </w:pPr>
    </w:p>
    <w:p w14:paraId="1330B890" w14:textId="77777777" w:rsidR="00BF54C0" w:rsidRDefault="00000000">
      <w:pPr>
        <w:rPr>
          <w:rFonts w:hint="eastAsia"/>
        </w:rPr>
      </w:pPr>
      <w:r>
        <w:rPr>
          <w:b/>
          <w:bCs/>
        </w:rPr>
        <w:t>Table S3.</w:t>
      </w:r>
      <w:r>
        <w:t xml:space="preserve"> Two models testing difference of LRR of predator exclosures from zero at each elevation. General Least Squares assumes over-dispersion in the data</w:t>
      </w:r>
    </w:p>
    <w:tbl>
      <w:tblPr>
        <w:tblW w:w="5775" w:type="dxa"/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574"/>
        <w:gridCol w:w="799"/>
        <w:gridCol w:w="799"/>
        <w:gridCol w:w="885"/>
        <w:gridCol w:w="760"/>
      </w:tblGrid>
      <w:tr w:rsidR="00BF54C0" w14:paraId="5BC960C7" w14:textId="77777777">
        <w:tc>
          <w:tcPr>
            <w:tcW w:w="958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F252E2D" w14:textId="77777777" w:rsidR="00BF54C0" w:rsidRDefault="00000000">
            <w:pPr>
              <w:rPr>
                <w:rFonts w:hint="eastAsia"/>
              </w:rPr>
            </w:pPr>
            <w:r>
              <w:t>Estimate</w:t>
            </w:r>
          </w:p>
        </w:tc>
        <w:tc>
          <w:tcPr>
            <w:tcW w:w="1574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0694139" w14:textId="77777777" w:rsidR="00BF54C0" w:rsidRDefault="00000000">
            <w:pPr>
              <w:rPr>
                <w:rFonts w:hint="eastAsia"/>
              </w:rPr>
            </w:pPr>
            <w:r>
              <w:t>Standard.Error</w:t>
            </w:r>
          </w:p>
        </w:tc>
        <w:tc>
          <w:tcPr>
            <w:tcW w:w="799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0F80F7C" w14:textId="77777777" w:rsidR="00BF54C0" w:rsidRDefault="00000000">
            <w:pPr>
              <w:rPr>
                <w:rFonts w:hint="eastAsia"/>
              </w:rPr>
            </w:pPr>
            <w:r>
              <w:t>T.value</w:t>
            </w:r>
          </w:p>
        </w:tc>
        <w:tc>
          <w:tcPr>
            <w:tcW w:w="799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776D17B" w14:textId="77777777" w:rsidR="00BF54C0" w:rsidRDefault="00000000">
            <w:pPr>
              <w:rPr>
                <w:rFonts w:hint="eastAsia"/>
              </w:rPr>
            </w:pPr>
            <w:r>
              <w:t>P.value</w:t>
            </w:r>
          </w:p>
        </w:tc>
        <w:tc>
          <w:tcPr>
            <w:tcW w:w="885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44F0F75" w14:textId="77777777" w:rsidR="00BF54C0" w:rsidRDefault="00000000">
            <w:pPr>
              <w:rPr>
                <w:rFonts w:hint="eastAsia"/>
              </w:rPr>
            </w:pPr>
            <w:r>
              <w:t>Site</w:t>
            </w:r>
          </w:p>
        </w:tc>
        <w:tc>
          <w:tcPr>
            <w:tcW w:w="760" w:type="dxa"/>
            <w:tcBorders>
              <w:top w:val="doub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810E90D" w14:textId="77777777" w:rsidR="00BF54C0" w:rsidRDefault="00000000">
            <w:pPr>
              <w:rPr>
                <w:rFonts w:hint="eastAsia"/>
              </w:rPr>
            </w:pPr>
            <w:r>
              <w:t>Model</w:t>
            </w:r>
          </w:p>
        </w:tc>
      </w:tr>
      <w:tr w:rsidR="00BF54C0" w14:paraId="24110956" w14:textId="77777777">
        <w:tc>
          <w:tcPr>
            <w:tcW w:w="95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7928FF4" w14:textId="77777777" w:rsidR="00BF54C0" w:rsidRDefault="00000000">
            <w:pPr>
              <w:rPr>
                <w:rFonts w:hint="eastAsia"/>
              </w:rPr>
            </w:pPr>
            <w:r>
              <w:t>0.56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CA95F6E" w14:textId="77777777" w:rsidR="00BF54C0" w:rsidRDefault="00000000">
            <w:pPr>
              <w:rPr>
                <w:rFonts w:hint="eastAsia"/>
              </w:rPr>
            </w:pPr>
            <w:r>
              <w:t>0.27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8BEC5FD" w14:textId="77777777" w:rsidR="00BF54C0" w:rsidRDefault="00000000">
            <w:pPr>
              <w:rPr>
                <w:rFonts w:hint="eastAsia"/>
              </w:rPr>
            </w:pPr>
            <w:r>
              <w:t>2.06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9BE829B" w14:textId="77777777" w:rsidR="00BF54C0" w:rsidRDefault="00000000">
            <w:pPr>
              <w:rPr>
                <w:rFonts w:hint="eastAsia"/>
              </w:rPr>
            </w:pPr>
            <w:r>
              <w:t>0.05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CA54C5A" w14:textId="77777777" w:rsidR="00BF54C0" w:rsidRDefault="00000000">
            <w:pPr>
              <w:rPr>
                <w:rFonts w:hint="eastAsia"/>
              </w:rPr>
            </w:pPr>
            <w:r>
              <w:t>Wanang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C6EDC94" w14:textId="77777777" w:rsidR="00BF54C0" w:rsidRDefault="00000000">
            <w:pPr>
              <w:rPr>
                <w:rFonts w:hint="eastAsia"/>
              </w:rPr>
            </w:pPr>
            <w:r>
              <w:t>LM</w:t>
            </w:r>
          </w:p>
        </w:tc>
      </w:tr>
      <w:tr w:rsidR="00BF54C0" w14:paraId="32C2E1D2" w14:textId="77777777">
        <w:tc>
          <w:tcPr>
            <w:tcW w:w="95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C9FED7A" w14:textId="77777777" w:rsidR="00BF54C0" w:rsidRDefault="00000000">
            <w:pPr>
              <w:rPr>
                <w:rFonts w:hint="eastAsia"/>
              </w:rPr>
            </w:pPr>
            <w:r>
              <w:t>-0.06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5E6634DD" w14:textId="77777777" w:rsidR="00BF54C0" w:rsidRDefault="00000000">
            <w:pPr>
              <w:rPr>
                <w:rFonts w:hint="eastAsia"/>
              </w:rPr>
            </w:pPr>
            <w:r>
              <w:t>0.22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206F06F" w14:textId="77777777" w:rsidR="00BF54C0" w:rsidRDefault="00000000">
            <w:pPr>
              <w:rPr>
                <w:rFonts w:hint="eastAsia"/>
              </w:rPr>
            </w:pPr>
            <w:r>
              <w:t>-0.27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F428640" w14:textId="77777777" w:rsidR="00BF54C0" w:rsidRDefault="00000000">
            <w:pPr>
              <w:rPr>
                <w:rFonts w:hint="eastAsia"/>
              </w:rPr>
            </w:pPr>
            <w:r>
              <w:t>0.79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6251A5F" w14:textId="77777777" w:rsidR="00BF54C0" w:rsidRDefault="00000000">
            <w:pPr>
              <w:rPr>
                <w:rFonts w:hint="eastAsia"/>
              </w:rPr>
            </w:pPr>
            <w:r>
              <w:t>Numba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8716F2C" w14:textId="77777777" w:rsidR="00BF54C0" w:rsidRDefault="00000000">
            <w:pPr>
              <w:rPr>
                <w:rFonts w:hint="eastAsia"/>
              </w:rPr>
            </w:pPr>
            <w:r>
              <w:t>LM</w:t>
            </w:r>
          </w:p>
        </w:tc>
      </w:tr>
      <w:tr w:rsidR="00BF54C0" w14:paraId="2BD1DBC9" w14:textId="77777777">
        <w:tc>
          <w:tcPr>
            <w:tcW w:w="95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95E126C" w14:textId="77777777" w:rsidR="00BF54C0" w:rsidRDefault="00000000">
            <w:pPr>
              <w:rPr>
                <w:rFonts w:hint="eastAsia"/>
              </w:rPr>
            </w:pPr>
            <w:r>
              <w:t>0.38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8F5B0F9" w14:textId="77777777" w:rsidR="00BF54C0" w:rsidRDefault="00000000">
            <w:pPr>
              <w:rPr>
                <w:rFonts w:hint="eastAsia"/>
              </w:rPr>
            </w:pPr>
            <w:r>
              <w:t>0.22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492FE1F" w14:textId="77777777" w:rsidR="00BF54C0" w:rsidRDefault="00000000">
            <w:pPr>
              <w:rPr>
                <w:rFonts w:hint="eastAsia"/>
              </w:rPr>
            </w:pPr>
            <w:r>
              <w:t>1.71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62BD7E8" w14:textId="77777777" w:rsidR="00BF54C0" w:rsidRDefault="00000000">
            <w:pPr>
              <w:rPr>
                <w:rFonts w:hint="eastAsia"/>
              </w:rPr>
            </w:pPr>
            <w:r>
              <w:t>0.10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B06C7CF" w14:textId="77777777" w:rsidR="00BF54C0" w:rsidRDefault="00000000">
            <w:pPr>
              <w:rPr>
                <w:rFonts w:hint="eastAsia"/>
              </w:rPr>
            </w:pPr>
            <w:r>
              <w:t>Yawan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E2C1295" w14:textId="77777777" w:rsidR="00BF54C0" w:rsidRDefault="00000000">
            <w:pPr>
              <w:rPr>
                <w:rFonts w:hint="eastAsia"/>
              </w:rPr>
            </w:pPr>
            <w:r>
              <w:t>LM</w:t>
            </w:r>
          </w:p>
        </w:tc>
      </w:tr>
      <w:tr w:rsidR="00BF54C0" w14:paraId="00436E27" w14:textId="77777777">
        <w:tc>
          <w:tcPr>
            <w:tcW w:w="95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CE97906" w14:textId="77777777" w:rsidR="00BF54C0" w:rsidRDefault="00000000">
            <w:pPr>
              <w:rPr>
                <w:rFonts w:hint="eastAsia"/>
              </w:rPr>
            </w:pPr>
            <w:r>
              <w:t>0.56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3D4AE34" w14:textId="77777777" w:rsidR="00BF54C0" w:rsidRDefault="00000000">
            <w:pPr>
              <w:rPr>
                <w:rFonts w:hint="eastAsia"/>
              </w:rPr>
            </w:pPr>
            <w:r>
              <w:t>0.40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12BBE41" w14:textId="77777777" w:rsidR="00BF54C0" w:rsidRDefault="00000000">
            <w:pPr>
              <w:rPr>
                <w:rFonts w:hint="eastAsia"/>
              </w:rPr>
            </w:pPr>
            <w:r>
              <w:t>1.38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62EBABF" w14:textId="77777777" w:rsidR="00BF54C0" w:rsidRDefault="00000000">
            <w:pPr>
              <w:rPr>
                <w:rFonts w:hint="eastAsia"/>
              </w:rPr>
            </w:pPr>
            <w:r>
              <w:t>0.18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9BF2A3F" w14:textId="77777777" w:rsidR="00BF54C0" w:rsidRDefault="00000000">
            <w:pPr>
              <w:rPr>
                <w:rFonts w:hint="eastAsia"/>
              </w:rPr>
            </w:pPr>
            <w:r>
              <w:t>Wanang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5C48C34" w14:textId="77777777" w:rsidR="00BF54C0" w:rsidRDefault="00000000">
            <w:pPr>
              <w:rPr>
                <w:rFonts w:hint="eastAsia"/>
              </w:rPr>
            </w:pPr>
            <w:r>
              <w:t>GLS</w:t>
            </w:r>
          </w:p>
        </w:tc>
      </w:tr>
      <w:tr w:rsidR="00BF54C0" w14:paraId="462573AA" w14:textId="77777777">
        <w:tc>
          <w:tcPr>
            <w:tcW w:w="958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5E577AE" w14:textId="77777777" w:rsidR="00BF54C0" w:rsidRDefault="00000000">
            <w:pPr>
              <w:rPr>
                <w:rFonts w:hint="eastAsia"/>
              </w:rPr>
            </w:pPr>
            <w:r>
              <w:t>-0.06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F2D19D1" w14:textId="77777777" w:rsidR="00BF54C0" w:rsidRDefault="00000000">
            <w:pPr>
              <w:rPr>
                <w:rFonts w:hint="eastAsia"/>
              </w:rPr>
            </w:pPr>
            <w:r>
              <w:t>0.17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4044335A" w14:textId="77777777" w:rsidR="00BF54C0" w:rsidRDefault="00000000">
            <w:pPr>
              <w:rPr>
                <w:rFonts w:hint="eastAsia"/>
              </w:rPr>
            </w:pPr>
            <w:r>
              <w:t>-0.34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1372E807" w14:textId="77777777" w:rsidR="00BF54C0" w:rsidRDefault="00000000">
            <w:pPr>
              <w:rPr>
                <w:rFonts w:hint="eastAsia"/>
              </w:rPr>
            </w:pPr>
            <w:r>
              <w:t>0.74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3A3C1056" w14:textId="77777777" w:rsidR="00BF54C0" w:rsidRDefault="00000000">
            <w:pPr>
              <w:rPr>
                <w:rFonts w:hint="eastAsia"/>
              </w:rPr>
            </w:pPr>
            <w:r>
              <w:t>Numba</w:t>
            </w:r>
          </w:p>
        </w:tc>
        <w:tc>
          <w:tcPr>
            <w:tcW w:w="760" w:type="dxa"/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2D4B8B22" w14:textId="77777777" w:rsidR="00BF54C0" w:rsidRDefault="00000000">
            <w:pPr>
              <w:rPr>
                <w:rFonts w:hint="eastAsia"/>
              </w:rPr>
            </w:pPr>
            <w:r>
              <w:t>GLS</w:t>
            </w:r>
          </w:p>
        </w:tc>
      </w:tr>
      <w:tr w:rsidR="00BF54C0" w14:paraId="4775DFE4" w14:textId="77777777">
        <w:tc>
          <w:tcPr>
            <w:tcW w:w="958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25D31235" w14:textId="77777777" w:rsidR="00BF54C0" w:rsidRDefault="00000000">
            <w:pPr>
              <w:rPr>
                <w:rFonts w:hint="eastAsia"/>
              </w:rPr>
            </w:pPr>
            <w:r>
              <w:t>0.38</w:t>
            </w:r>
          </w:p>
        </w:tc>
        <w:tc>
          <w:tcPr>
            <w:tcW w:w="1574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2D6E3FBD" w14:textId="77777777" w:rsidR="00BF54C0" w:rsidRDefault="00000000">
            <w:pPr>
              <w:rPr>
                <w:rFonts w:hint="eastAsia"/>
              </w:rPr>
            </w:pPr>
            <w:r>
              <w:t>0.17</w:t>
            </w:r>
          </w:p>
        </w:tc>
        <w:tc>
          <w:tcPr>
            <w:tcW w:w="799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7990103F" w14:textId="77777777" w:rsidR="00BF54C0" w:rsidRDefault="00000000">
            <w:pPr>
              <w:rPr>
                <w:rFonts w:hint="eastAsia"/>
              </w:rPr>
            </w:pPr>
            <w:r>
              <w:t>2.18</w:t>
            </w:r>
          </w:p>
        </w:tc>
        <w:tc>
          <w:tcPr>
            <w:tcW w:w="799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26CC31E1" w14:textId="77777777" w:rsidR="00BF54C0" w:rsidRDefault="00000000">
            <w:pPr>
              <w:rPr>
                <w:rFonts w:hint="eastAsia"/>
              </w:rPr>
            </w:pPr>
            <w:r>
              <w:t>0.04</w:t>
            </w:r>
          </w:p>
        </w:tc>
        <w:tc>
          <w:tcPr>
            <w:tcW w:w="885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02A25B49" w14:textId="77777777" w:rsidR="00BF54C0" w:rsidRDefault="00000000">
            <w:pPr>
              <w:rPr>
                <w:rFonts w:hint="eastAsia"/>
              </w:rPr>
            </w:pPr>
            <w:r>
              <w:t>Yawan</w:t>
            </w:r>
          </w:p>
        </w:tc>
        <w:tc>
          <w:tcPr>
            <w:tcW w:w="760" w:type="dxa"/>
            <w:tcBorders>
              <w:bottom w:val="double" w:sz="2" w:space="0" w:color="000000"/>
            </w:tcBorders>
            <w:shd w:val="clear" w:color="auto" w:fill="FFFFFF"/>
            <w:tcMar>
              <w:top w:w="0" w:type="dxa"/>
            </w:tcMar>
            <w:vAlign w:val="center"/>
          </w:tcPr>
          <w:p w14:paraId="2994AB21" w14:textId="77777777" w:rsidR="00BF54C0" w:rsidRDefault="00000000">
            <w:pPr>
              <w:rPr>
                <w:rFonts w:hint="eastAsia"/>
              </w:rPr>
            </w:pPr>
            <w:r>
              <w:t>GLS</w:t>
            </w:r>
          </w:p>
        </w:tc>
      </w:tr>
    </w:tbl>
    <w:p w14:paraId="101B0293" w14:textId="77777777" w:rsidR="00BF54C0" w:rsidRDefault="00BF54C0">
      <w:pPr>
        <w:rPr>
          <w:rFonts w:hint="eastAsia"/>
        </w:rPr>
      </w:pPr>
    </w:p>
    <w:p w14:paraId="773E8596" w14:textId="77777777" w:rsidR="00BF54C0" w:rsidRDefault="00BF54C0">
      <w:pPr>
        <w:rPr>
          <w:rFonts w:hint="eastAsia"/>
        </w:rPr>
      </w:pPr>
    </w:p>
    <w:p w14:paraId="3497B092" w14:textId="77777777" w:rsidR="00BF54C0" w:rsidRDefault="00000000">
      <w:pPr>
        <w:rPr>
          <w:rFonts w:hint="eastAsia"/>
          <w:b/>
          <w:bCs/>
          <w:shd w:val="clear" w:color="auto" w:fill="FFFF00"/>
        </w:rPr>
      </w:pPr>
      <w:r>
        <w:rPr>
          <w:b/>
          <w:bCs/>
          <w:shd w:val="clear" w:color="auto" w:fill="FFFF00"/>
        </w:rPr>
        <w:t>Table S4: Results of RDA</w:t>
      </w:r>
    </w:p>
    <w:p w14:paraId="3A5DAC3A" w14:textId="77777777" w:rsidR="00BF54C0" w:rsidRDefault="00BF54C0">
      <w:pPr>
        <w:rPr>
          <w:rFonts w:hint="eastAsia"/>
        </w:rPr>
      </w:pPr>
    </w:p>
    <w:p w14:paraId="36A50915" w14:textId="77777777" w:rsidR="00BF54C0" w:rsidRDefault="00BF54C0">
      <w:pPr>
        <w:rPr>
          <w:rFonts w:hint="eastAsia"/>
        </w:rPr>
      </w:pPr>
    </w:p>
    <w:p w14:paraId="745A4690" w14:textId="77777777" w:rsidR="00BF54C0" w:rsidRDefault="00000000">
      <w:pPr>
        <w:rPr>
          <w:rFonts w:hint="eastAsia"/>
        </w:rPr>
      </w:pPr>
      <w:r>
        <w:rPr>
          <w:b/>
          <w:bCs/>
        </w:rPr>
        <w:t>Table S5.</w:t>
      </w:r>
      <w:r>
        <w:t xml:space="preserve"> Traits along treatment vectors.</w:t>
      </w:r>
    </w:p>
    <w:p w14:paraId="4651FDA5" w14:textId="77777777" w:rsidR="00BF54C0" w:rsidRDefault="00000000">
      <w:pPr>
        <w:pStyle w:val="BodyText"/>
        <w:rPr>
          <w:rFonts w:hint="eastAsia"/>
        </w:rPr>
      </w:pPr>
      <w:r>
        <w:t>wanang f</w:t>
      </w:r>
    </w:p>
    <w:tbl>
      <w:tblPr>
        <w:tblW w:w="4377" w:type="dxa"/>
        <w:shd w:val="clear" w:color="auto" w:fill="FFFFFF"/>
        <w:tblLayout w:type="fixed"/>
        <w:tblCellMar>
          <w:top w:w="11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4"/>
        <w:gridCol w:w="1036"/>
        <w:gridCol w:w="1266"/>
        <w:gridCol w:w="691"/>
      </w:tblGrid>
      <w:tr w:rsidR="00BF54C0" w14:paraId="10B6DEC8" w14:textId="77777777">
        <w:tc>
          <w:tcPr>
            <w:tcW w:w="1384" w:type="dxa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527C7C2E" w14:textId="77777777" w:rsidR="00BF54C0" w:rsidRDefault="00000000">
            <w:pPr>
              <w:pStyle w:val="Nagwektabeli"/>
              <w:jc w:val="left"/>
              <w:rPr>
                <w:rFonts w:hint="eastAsia"/>
              </w:rPr>
            </w:pPr>
            <w:r>
              <w:t> </w:t>
            </w:r>
          </w:p>
        </w:tc>
        <w:tc>
          <w:tcPr>
            <w:tcW w:w="2993" w:type="dxa"/>
            <w:gridSpan w:val="3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0CB4D75E" w14:textId="77777777" w:rsidR="00BF54C0" w:rsidRDefault="00000000">
            <w:pPr>
              <w:pStyle w:val="Nagwektabeli"/>
              <w:rPr>
                <w:rFonts w:hint="eastAsia"/>
              </w:rPr>
            </w:pPr>
            <w:r>
              <w:t>Dependent variable</w:t>
            </w:r>
          </w:p>
        </w:tc>
      </w:tr>
      <w:tr w:rsidR="00BF54C0" w14:paraId="1C2ABA81" w14:textId="77777777">
        <w:tc>
          <w:tcPr>
            <w:tcW w:w="1384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528D69E2" w14:textId="77777777" w:rsidR="00BF54C0" w:rsidRDefault="00000000">
            <w:pPr>
              <w:pStyle w:val="Zawartotabeli"/>
              <w:rPr>
                <w:rFonts w:hint="eastAsia"/>
                <w:i/>
              </w:rPr>
            </w:pPr>
            <w:r>
              <w:rPr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1623EB08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7AFC42E8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CI</w:t>
            </w:r>
          </w:p>
        </w:tc>
        <w:tc>
          <w:tcPr>
            <w:tcW w:w="69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3A9FB68B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p</w:t>
            </w:r>
          </w:p>
        </w:tc>
      </w:tr>
      <w:tr w:rsidR="00BF54C0" w14:paraId="486C14E4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2E41AFB2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(Intercept)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28FE086C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0.84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3495D906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-0.08 – 1.76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73B38116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0.073</w:t>
            </w:r>
          </w:p>
        </w:tc>
      </w:tr>
      <w:tr w:rsidR="00BF54C0" w14:paraId="4206D06E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756A37E1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sla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06EEB6C4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-0.13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0EE632C8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-0.29 – 0.03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3036D143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0.107</w:t>
            </w:r>
          </w:p>
        </w:tc>
      </w:tr>
      <w:tr w:rsidR="00BF54C0" w14:paraId="068EC788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1A76E4AE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water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5E2F9D15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-0.00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63AA1F78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-0.01 – 0.01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10862D91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0.786</w:t>
            </w:r>
          </w:p>
        </w:tc>
      </w:tr>
      <w:tr w:rsidR="00BF54C0" w14:paraId="774C46A4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2E895432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herb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656FC6F2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-1.00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0C302861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-8.96 – 6.97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2E89CB62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0.800</w:t>
            </w:r>
          </w:p>
        </w:tc>
      </w:tr>
      <w:tr w:rsidR="00BF54C0" w14:paraId="754428AE" w14:textId="77777777">
        <w:tc>
          <w:tcPr>
            <w:tcW w:w="1384" w:type="dxa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443EEBD4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Observations</w:t>
            </w:r>
          </w:p>
        </w:tc>
        <w:tc>
          <w:tcPr>
            <w:tcW w:w="2993" w:type="dxa"/>
            <w:gridSpan w:val="3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3CE9ED5F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32</w:t>
            </w:r>
          </w:p>
        </w:tc>
      </w:tr>
    </w:tbl>
    <w:p w14:paraId="52D98CE0" w14:textId="77777777" w:rsidR="00BF54C0" w:rsidRDefault="00000000">
      <w:pPr>
        <w:pStyle w:val="BodyText"/>
        <w:spacing w:after="0"/>
        <w:jc w:val="center"/>
        <w:rPr>
          <w:rFonts w:hint="eastAsia"/>
        </w:rPr>
      </w:pPr>
      <w:r>
        <w:t>numba f</w:t>
      </w:r>
    </w:p>
    <w:tbl>
      <w:tblPr>
        <w:tblW w:w="4513" w:type="dxa"/>
        <w:shd w:val="clear" w:color="auto" w:fill="FFFFFF"/>
        <w:tblLayout w:type="fixed"/>
        <w:tblCellMar>
          <w:top w:w="11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4"/>
        <w:gridCol w:w="1036"/>
        <w:gridCol w:w="1266"/>
        <w:gridCol w:w="827"/>
      </w:tblGrid>
      <w:tr w:rsidR="00BF54C0" w14:paraId="74A7B739" w14:textId="77777777">
        <w:tc>
          <w:tcPr>
            <w:tcW w:w="1384" w:type="dxa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7EFE5C57" w14:textId="77777777" w:rsidR="00BF54C0" w:rsidRDefault="00000000">
            <w:pPr>
              <w:pStyle w:val="Nagwektabeli"/>
              <w:jc w:val="left"/>
              <w:rPr>
                <w:rFonts w:hint="eastAsia"/>
              </w:rPr>
            </w:pPr>
            <w:r>
              <w:t> </w:t>
            </w:r>
          </w:p>
        </w:tc>
        <w:tc>
          <w:tcPr>
            <w:tcW w:w="3129" w:type="dxa"/>
            <w:gridSpan w:val="3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7F29762E" w14:textId="77777777" w:rsidR="00BF54C0" w:rsidRDefault="00000000">
            <w:pPr>
              <w:pStyle w:val="Nagwektabeli"/>
              <w:rPr>
                <w:rFonts w:hint="eastAsia"/>
              </w:rPr>
            </w:pPr>
            <w:r>
              <w:t>Dependent variable</w:t>
            </w:r>
          </w:p>
        </w:tc>
      </w:tr>
      <w:tr w:rsidR="00BF54C0" w14:paraId="6077A1CE" w14:textId="77777777">
        <w:tc>
          <w:tcPr>
            <w:tcW w:w="1384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612CF0ED" w14:textId="77777777" w:rsidR="00BF54C0" w:rsidRDefault="00000000">
            <w:pPr>
              <w:pStyle w:val="Zawartotabeli"/>
              <w:rPr>
                <w:rFonts w:hint="eastAsia"/>
                <w:i/>
              </w:rPr>
            </w:pPr>
            <w:r>
              <w:rPr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1423B19B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3861444D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CI</w:t>
            </w:r>
          </w:p>
        </w:tc>
        <w:tc>
          <w:tcPr>
            <w:tcW w:w="827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06861245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p</w:t>
            </w:r>
          </w:p>
        </w:tc>
      </w:tr>
      <w:tr w:rsidR="00BF54C0" w14:paraId="4D54D021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68873346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(Intercept)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25C703A9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0.16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5EE42E34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-0.03 – 0.36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72CD697D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0.100</w:t>
            </w:r>
          </w:p>
        </w:tc>
      </w:tr>
      <w:tr w:rsidR="00BF54C0" w14:paraId="20588A4E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49C1553C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sla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18EFB112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-0.03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3E68C3F3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-0.07 – 0.00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543214E5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0.065</w:t>
            </w:r>
          </w:p>
        </w:tc>
      </w:tr>
      <w:tr w:rsidR="00BF54C0" w14:paraId="1FE22B40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7FBEA880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water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5053325B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0.02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22BFB0A4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0.02 – 0.03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2EE8466A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rPr>
                <w:rStyle w:val="Mocnewyrnione"/>
              </w:rPr>
              <w:t>&lt;0.001</w:t>
            </w:r>
          </w:p>
        </w:tc>
      </w:tr>
      <w:tr w:rsidR="00BF54C0" w14:paraId="3F1FA847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42A1E874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herb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585F7871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-0.22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619C59C5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-0.75 – 0.30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462CC8C9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0.399</w:t>
            </w:r>
          </w:p>
        </w:tc>
      </w:tr>
      <w:tr w:rsidR="00BF54C0" w14:paraId="734E43F8" w14:textId="77777777">
        <w:tc>
          <w:tcPr>
            <w:tcW w:w="1384" w:type="dxa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3C877CCA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Observations</w:t>
            </w:r>
          </w:p>
        </w:tc>
        <w:tc>
          <w:tcPr>
            <w:tcW w:w="3129" w:type="dxa"/>
            <w:gridSpan w:val="3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34CB38C9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87</w:t>
            </w:r>
          </w:p>
        </w:tc>
      </w:tr>
    </w:tbl>
    <w:p w14:paraId="1C926FD7" w14:textId="77777777" w:rsidR="00BF54C0" w:rsidRDefault="00000000">
      <w:pPr>
        <w:pStyle w:val="BodyText"/>
        <w:spacing w:after="0"/>
        <w:jc w:val="center"/>
        <w:rPr>
          <w:rFonts w:hint="eastAsia"/>
        </w:rPr>
      </w:pPr>
      <w:r>
        <w:t>yawan f</w:t>
      </w:r>
    </w:p>
    <w:tbl>
      <w:tblPr>
        <w:tblW w:w="4377" w:type="dxa"/>
        <w:shd w:val="clear" w:color="auto" w:fill="FFFFFF"/>
        <w:tblLayout w:type="fixed"/>
        <w:tblCellMar>
          <w:top w:w="11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4"/>
        <w:gridCol w:w="1036"/>
        <w:gridCol w:w="1266"/>
        <w:gridCol w:w="691"/>
      </w:tblGrid>
      <w:tr w:rsidR="00BF54C0" w14:paraId="57C8F69F" w14:textId="77777777">
        <w:tc>
          <w:tcPr>
            <w:tcW w:w="1384" w:type="dxa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38D95091" w14:textId="77777777" w:rsidR="00BF54C0" w:rsidRDefault="00000000">
            <w:pPr>
              <w:pStyle w:val="Nagwektabeli"/>
              <w:jc w:val="left"/>
              <w:rPr>
                <w:rFonts w:hint="eastAsia"/>
              </w:rPr>
            </w:pPr>
            <w:r>
              <w:t> </w:t>
            </w:r>
          </w:p>
        </w:tc>
        <w:tc>
          <w:tcPr>
            <w:tcW w:w="2993" w:type="dxa"/>
            <w:gridSpan w:val="3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03F48CC4" w14:textId="77777777" w:rsidR="00BF54C0" w:rsidRDefault="00000000">
            <w:pPr>
              <w:pStyle w:val="Nagwektabeli"/>
              <w:rPr>
                <w:rFonts w:hint="eastAsia"/>
              </w:rPr>
            </w:pPr>
            <w:r>
              <w:t>Dependent variable</w:t>
            </w:r>
          </w:p>
        </w:tc>
      </w:tr>
      <w:tr w:rsidR="00BF54C0" w14:paraId="1444682D" w14:textId="77777777">
        <w:tc>
          <w:tcPr>
            <w:tcW w:w="1384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53AA0D2C" w14:textId="77777777" w:rsidR="00BF54C0" w:rsidRDefault="00000000">
            <w:pPr>
              <w:pStyle w:val="Zawartotabeli"/>
              <w:rPr>
                <w:rFonts w:hint="eastAsia"/>
                <w:i/>
              </w:rPr>
            </w:pPr>
            <w:r>
              <w:rPr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3DC841E7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46950A7E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CI</w:t>
            </w:r>
          </w:p>
        </w:tc>
        <w:tc>
          <w:tcPr>
            <w:tcW w:w="69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5EC059DD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p</w:t>
            </w:r>
          </w:p>
        </w:tc>
      </w:tr>
      <w:tr w:rsidR="00BF54C0" w14:paraId="6D2F34DA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1F5D479D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(Intercept)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58910D87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0.31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4FC0D66C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-0.23 – 0.85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33EEDA08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0.255</w:t>
            </w:r>
          </w:p>
        </w:tc>
      </w:tr>
      <w:tr w:rsidR="00BF54C0" w14:paraId="7ADD7095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470B8821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sla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20723A6C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-0.05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5938124E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-0.15 – 0.04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572328B4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0.240</w:t>
            </w:r>
          </w:p>
        </w:tc>
      </w:tr>
      <w:tr w:rsidR="00BF54C0" w14:paraId="45878B2A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1C34F340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lastRenderedPageBreak/>
              <w:t>water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3664A01D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0.01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4D5F4569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0.00 – 0.02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5AF6B4EB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rPr>
                <w:rStyle w:val="Mocnewyrnione"/>
              </w:rPr>
              <w:t>0.002</w:t>
            </w:r>
          </w:p>
        </w:tc>
      </w:tr>
      <w:tr w:rsidR="00BF54C0" w14:paraId="50228784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7BF2A465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herb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2699A43D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0.33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6F3E8136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-0.65 – 1.31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4BEFF8A4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0.499</w:t>
            </w:r>
          </w:p>
        </w:tc>
      </w:tr>
      <w:tr w:rsidR="00BF54C0" w14:paraId="369F345E" w14:textId="77777777">
        <w:tc>
          <w:tcPr>
            <w:tcW w:w="1384" w:type="dxa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57B5A7EC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Observations</w:t>
            </w:r>
          </w:p>
        </w:tc>
        <w:tc>
          <w:tcPr>
            <w:tcW w:w="2993" w:type="dxa"/>
            <w:gridSpan w:val="3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6EF7E1D2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44</w:t>
            </w:r>
          </w:p>
        </w:tc>
      </w:tr>
    </w:tbl>
    <w:p w14:paraId="14A8D663" w14:textId="77777777" w:rsidR="00BF54C0" w:rsidRDefault="00000000">
      <w:pPr>
        <w:pStyle w:val="BodyText"/>
        <w:spacing w:after="0"/>
        <w:jc w:val="center"/>
        <w:rPr>
          <w:rFonts w:hint="eastAsia"/>
        </w:rPr>
      </w:pPr>
      <w:r>
        <w:t>wanang i</w:t>
      </w:r>
    </w:p>
    <w:tbl>
      <w:tblPr>
        <w:tblW w:w="4487" w:type="dxa"/>
        <w:shd w:val="clear" w:color="auto" w:fill="FFFFFF"/>
        <w:tblLayout w:type="fixed"/>
        <w:tblCellMar>
          <w:top w:w="11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4"/>
        <w:gridCol w:w="1036"/>
        <w:gridCol w:w="1376"/>
        <w:gridCol w:w="691"/>
      </w:tblGrid>
      <w:tr w:rsidR="00BF54C0" w14:paraId="22280E08" w14:textId="77777777">
        <w:tc>
          <w:tcPr>
            <w:tcW w:w="1384" w:type="dxa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2C355E72" w14:textId="77777777" w:rsidR="00BF54C0" w:rsidRDefault="00000000">
            <w:pPr>
              <w:pStyle w:val="Nagwektabeli"/>
              <w:jc w:val="left"/>
              <w:rPr>
                <w:rFonts w:hint="eastAsia"/>
              </w:rPr>
            </w:pPr>
            <w:r>
              <w:t> </w:t>
            </w:r>
          </w:p>
        </w:tc>
        <w:tc>
          <w:tcPr>
            <w:tcW w:w="3103" w:type="dxa"/>
            <w:gridSpan w:val="3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16750406" w14:textId="77777777" w:rsidR="00BF54C0" w:rsidRDefault="00000000">
            <w:pPr>
              <w:pStyle w:val="Nagwektabeli"/>
              <w:rPr>
                <w:rFonts w:hint="eastAsia"/>
              </w:rPr>
            </w:pPr>
            <w:r>
              <w:t>Dependent variable</w:t>
            </w:r>
          </w:p>
        </w:tc>
      </w:tr>
      <w:tr w:rsidR="00BF54C0" w14:paraId="1D341C00" w14:textId="77777777">
        <w:tc>
          <w:tcPr>
            <w:tcW w:w="1384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75AF170E" w14:textId="77777777" w:rsidR="00BF54C0" w:rsidRDefault="00000000">
            <w:pPr>
              <w:pStyle w:val="Zawartotabeli"/>
              <w:rPr>
                <w:rFonts w:hint="eastAsia"/>
                <w:i/>
              </w:rPr>
            </w:pPr>
            <w:r>
              <w:rPr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59145F3B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Estimates</w:t>
            </w:r>
          </w:p>
        </w:tc>
        <w:tc>
          <w:tcPr>
            <w:tcW w:w="137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7D96510B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CI</w:t>
            </w:r>
          </w:p>
        </w:tc>
        <w:tc>
          <w:tcPr>
            <w:tcW w:w="691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0AB00172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p</w:t>
            </w:r>
          </w:p>
        </w:tc>
      </w:tr>
      <w:tr w:rsidR="00BF54C0" w14:paraId="70FA6352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7322FE91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(Intercept)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208D0753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0.24</w:t>
            </w:r>
          </w:p>
        </w:tc>
        <w:tc>
          <w:tcPr>
            <w:tcW w:w="1376" w:type="dxa"/>
            <w:shd w:val="clear" w:color="auto" w:fill="FFFFFF"/>
            <w:tcMar>
              <w:top w:w="0" w:type="dxa"/>
            </w:tcMar>
            <w:vAlign w:val="center"/>
          </w:tcPr>
          <w:p w14:paraId="5D5EBE5D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-0.79 – 1.27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16B9CD01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0.635</w:t>
            </w:r>
          </w:p>
        </w:tc>
      </w:tr>
      <w:tr w:rsidR="00BF54C0" w14:paraId="6D8CA9DE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50C13753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sla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1F7452C8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-0.03</w:t>
            </w:r>
          </w:p>
        </w:tc>
        <w:tc>
          <w:tcPr>
            <w:tcW w:w="1376" w:type="dxa"/>
            <w:shd w:val="clear" w:color="auto" w:fill="FFFFFF"/>
            <w:tcMar>
              <w:top w:w="0" w:type="dxa"/>
            </w:tcMar>
            <w:vAlign w:val="center"/>
          </w:tcPr>
          <w:p w14:paraId="4C987E26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-0.21 – 0.15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112C5A30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0.751</w:t>
            </w:r>
          </w:p>
        </w:tc>
      </w:tr>
      <w:tr w:rsidR="00BF54C0" w14:paraId="14BFF33F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485D9FF6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water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4ACE7303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0.00</w:t>
            </w:r>
          </w:p>
        </w:tc>
        <w:tc>
          <w:tcPr>
            <w:tcW w:w="1376" w:type="dxa"/>
            <w:shd w:val="clear" w:color="auto" w:fill="FFFFFF"/>
            <w:tcMar>
              <w:top w:w="0" w:type="dxa"/>
            </w:tcMar>
            <w:vAlign w:val="center"/>
          </w:tcPr>
          <w:p w14:paraId="6D1F2157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-0.01 – 0.01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5E4EEBFB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0.881</w:t>
            </w:r>
          </w:p>
        </w:tc>
      </w:tr>
      <w:tr w:rsidR="00BF54C0" w14:paraId="3DFF6E12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22E3836B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herb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0D3556F2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-2.20</w:t>
            </w:r>
          </w:p>
        </w:tc>
        <w:tc>
          <w:tcPr>
            <w:tcW w:w="1376" w:type="dxa"/>
            <w:shd w:val="clear" w:color="auto" w:fill="FFFFFF"/>
            <w:tcMar>
              <w:top w:w="0" w:type="dxa"/>
            </w:tcMar>
            <w:vAlign w:val="center"/>
          </w:tcPr>
          <w:p w14:paraId="525548CC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-11.13 – 6.73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</w:tcMar>
            <w:vAlign w:val="center"/>
          </w:tcPr>
          <w:p w14:paraId="2CD68D82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0.618</w:t>
            </w:r>
          </w:p>
        </w:tc>
      </w:tr>
      <w:tr w:rsidR="00BF54C0" w14:paraId="16E1835B" w14:textId="77777777">
        <w:tc>
          <w:tcPr>
            <w:tcW w:w="1384" w:type="dxa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0B2E8B13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Observations</w:t>
            </w:r>
          </w:p>
        </w:tc>
        <w:tc>
          <w:tcPr>
            <w:tcW w:w="3103" w:type="dxa"/>
            <w:gridSpan w:val="3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139A05E9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32</w:t>
            </w:r>
          </w:p>
        </w:tc>
      </w:tr>
    </w:tbl>
    <w:p w14:paraId="6478E704" w14:textId="77777777" w:rsidR="00BF54C0" w:rsidRDefault="00000000">
      <w:pPr>
        <w:pStyle w:val="BodyText"/>
        <w:spacing w:after="0"/>
        <w:jc w:val="center"/>
        <w:rPr>
          <w:rFonts w:hint="eastAsia"/>
        </w:rPr>
      </w:pPr>
      <w:r>
        <w:t>numba i</w:t>
      </w:r>
    </w:p>
    <w:tbl>
      <w:tblPr>
        <w:tblW w:w="4513" w:type="dxa"/>
        <w:shd w:val="clear" w:color="auto" w:fill="FFFFFF"/>
        <w:tblLayout w:type="fixed"/>
        <w:tblCellMar>
          <w:top w:w="11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4"/>
        <w:gridCol w:w="1036"/>
        <w:gridCol w:w="1266"/>
        <w:gridCol w:w="827"/>
      </w:tblGrid>
      <w:tr w:rsidR="00BF54C0" w14:paraId="5B18A5A2" w14:textId="77777777">
        <w:tc>
          <w:tcPr>
            <w:tcW w:w="1384" w:type="dxa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0D435DB2" w14:textId="77777777" w:rsidR="00BF54C0" w:rsidRDefault="00000000">
            <w:pPr>
              <w:pStyle w:val="Nagwektabeli"/>
              <w:jc w:val="left"/>
              <w:rPr>
                <w:rFonts w:hint="eastAsia"/>
              </w:rPr>
            </w:pPr>
            <w:r>
              <w:t> </w:t>
            </w:r>
          </w:p>
        </w:tc>
        <w:tc>
          <w:tcPr>
            <w:tcW w:w="3129" w:type="dxa"/>
            <w:gridSpan w:val="3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6C6E35F3" w14:textId="77777777" w:rsidR="00BF54C0" w:rsidRDefault="00000000">
            <w:pPr>
              <w:pStyle w:val="Nagwektabeli"/>
              <w:rPr>
                <w:rFonts w:hint="eastAsia"/>
              </w:rPr>
            </w:pPr>
            <w:r>
              <w:t>Dependent variable</w:t>
            </w:r>
          </w:p>
        </w:tc>
      </w:tr>
      <w:tr w:rsidR="00BF54C0" w14:paraId="11337EB2" w14:textId="77777777">
        <w:tc>
          <w:tcPr>
            <w:tcW w:w="1384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5B972984" w14:textId="77777777" w:rsidR="00BF54C0" w:rsidRDefault="00000000">
            <w:pPr>
              <w:pStyle w:val="Zawartotabeli"/>
              <w:rPr>
                <w:rFonts w:hint="eastAsia"/>
                <w:i/>
              </w:rPr>
            </w:pPr>
            <w:r>
              <w:rPr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51209BD9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6B07A713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CI</w:t>
            </w:r>
          </w:p>
        </w:tc>
        <w:tc>
          <w:tcPr>
            <w:tcW w:w="827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1FA17C8A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p</w:t>
            </w:r>
          </w:p>
        </w:tc>
      </w:tr>
      <w:tr w:rsidR="00BF54C0" w14:paraId="13D8FEFD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7F902DDB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(Intercept)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593C176E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0.15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715BADF3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-0.09 – 0.39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652D3F0F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0.221</w:t>
            </w:r>
          </w:p>
        </w:tc>
      </w:tr>
      <w:tr w:rsidR="00BF54C0" w14:paraId="09314626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06BAEFE7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sla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4C92290A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-0.03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1E3D4059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-0.07 – 0.01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2EDA5666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0.151</w:t>
            </w:r>
          </w:p>
        </w:tc>
      </w:tr>
      <w:tr w:rsidR="00BF54C0" w14:paraId="2D486748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425CD108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water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7DCC06B4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0.02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172A2FB0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0.01 – 0.03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48743600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rPr>
                <w:rStyle w:val="Mocnewyrnione"/>
              </w:rPr>
              <w:t>&lt;0.001</w:t>
            </w:r>
          </w:p>
        </w:tc>
      </w:tr>
      <w:tr w:rsidR="00BF54C0" w14:paraId="0C4F08BA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4DAF015C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herb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4DD3F5D8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0.05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578B4DFD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-0.60 – 0.69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163BB9AE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0.884</w:t>
            </w:r>
          </w:p>
        </w:tc>
      </w:tr>
      <w:tr w:rsidR="00BF54C0" w14:paraId="38482952" w14:textId="77777777">
        <w:tc>
          <w:tcPr>
            <w:tcW w:w="1384" w:type="dxa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4F0E8A1B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Observations</w:t>
            </w:r>
          </w:p>
        </w:tc>
        <w:tc>
          <w:tcPr>
            <w:tcW w:w="3129" w:type="dxa"/>
            <w:gridSpan w:val="3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7BD51309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87</w:t>
            </w:r>
          </w:p>
        </w:tc>
      </w:tr>
    </w:tbl>
    <w:p w14:paraId="4365FBBE" w14:textId="77777777" w:rsidR="00BF54C0" w:rsidRDefault="00000000">
      <w:pPr>
        <w:pStyle w:val="BodyText"/>
        <w:spacing w:after="0"/>
        <w:jc w:val="center"/>
        <w:rPr>
          <w:rFonts w:hint="eastAsia"/>
        </w:rPr>
      </w:pPr>
      <w:r>
        <w:t>yawan i</w:t>
      </w:r>
    </w:p>
    <w:tbl>
      <w:tblPr>
        <w:tblW w:w="4513" w:type="dxa"/>
        <w:shd w:val="clear" w:color="auto" w:fill="FFFFFF"/>
        <w:tblLayout w:type="fixed"/>
        <w:tblCellMar>
          <w:top w:w="11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4"/>
        <w:gridCol w:w="1036"/>
        <w:gridCol w:w="1266"/>
        <w:gridCol w:w="827"/>
      </w:tblGrid>
      <w:tr w:rsidR="00BF54C0" w14:paraId="4F564BDE" w14:textId="77777777">
        <w:tc>
          <w:tcPr>
            <w:tcW w:w="1384" w:type="dxa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3A777068" w14:textId="77777777" w:rsidR="00BF54C0" w:rsidRDefault="00000000">
            <w:pPr>
              <w:pStyle w:val="Nagwektabeli"/>
              <w:jc w:val="left"/>
              <w:rPr>
                <w:rFonts w:hint="eastAsia"/>
              </w:rPr>
            </w:pPr>
            <w:r>
              <w:t> </w:t>
            </w:r>
          </w:p>
        </w:tc>
        <w:tc>
          <w:tcPr>
            <w:tcW w:w="3129" w:type="dxa"/>
            <w:gridSpan w:val="3"/>
            <w:tcBorders>
              <w:top w:val="double" w:sz="2" w:space="0" w:color="000000"/>
            </w:tcBorders>
            <w:shd w:val="clear" w:color="auto" w:fill="FFFFFF"/>
            <w:vAlign w:val="center"/>
          </w:tcPr>
          <w:p w14:paraId="13200B18" w14:textId="77777777" w:rsidR="00BF54C0" w:rsidRDefault="00000000">
            <w:pPr>
              <w:pStyle w:val="Nagwektabeli"/>
              <w:rPr>
                <w:rFonts w:hint="eastAsia"/>
              </w:rPr>
            </w:pPr>
            <w:r>
              <w:t>Dependent variable</w:t>
            </w:r>
          </w:p>
        </w:tc>
      </w:tr>
      <w:tr w:rsidR="00BF54C0" w14:paraId="090CA475" w14:textId="77777777">
        <w:tc>
          <w:tcPr>
            <w:tcW w:w="1384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3CA96DAC" w14:textId="77777777" w:rsidR="00BF54C0" w:rsidRDefault="00000000">
            <w:pPr>
              <w:pStyle w:val="Zawartotabeli"/>
              <w:rPr>
                <w:rFonts w:hint="eastAsia"/>
                <w:i/>
              </w:rPr>
            </w:pPr>
            <w:r>
              <w:rPr>
                <w:i/>
              </w:rPr>
              <w:t>Predictors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4AE13A26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Estimates</w:t>
            </w:r>
          </w:p>
        </w:tc>
        <w:tc>
          <w:tcPr>
            <w:tcW w:w="126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3D809567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CI</w:t>
            </w:r>
          </w:p>
        </w:tc>
        <w:tc>
          <w:tcPr>
            <w:tcW w:w="827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28" w:type="dxa"/>
            </w:tcMar>
            <w:vAlign w:val="center"/>
          </w:tcPr>
          <w:p w14:paraId="08F062D8" w14:textId="77777777" w:rsidR="00BF54C0" w:rsidRDefault="00000000">
            <w:pPr>
              <w:pStyle w:val="Zawartotabeli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>p</w:t>
            </w:r>
          </w:p>
        </w:tc>
      </w:tr>
      <w:tr w:rsidR="00BF54C0" w14:paraId="14E6B967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450DC185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(Intercept)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3BC5DAD1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-0.02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3068530D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-0.53 – 0.49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2D46EC5F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0.941</w:t>
            </w:r>
          </w:p>
        </w:tc>
      </w:tr>
      <w:tr w:rsidR="00BF54C0" w14:paraId="5FADC27B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7263636E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sla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69EA69F2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0.00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60EF53D6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-0.08 – 0.09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58701A4C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0.931</w:t>
            </w:r>
          </w:p>
        </w:tc>
      </w:tr>
      <w:tr w:rsidR="00BF54C0" w14:paraId="46A038B5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280ABF9A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water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3F654565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0.01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2B24145A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0.01 – 0.02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222D8050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rPr>
                <w:rStyle w:val="Mocnewyrnione"/>
              </w:rPr>
              <w:t>&lt;0.001</w:t>
            </w:r>
          </w:p>
        </w:tc>
      </w:tr>
      <w:tr w:rsidR="00BF54C0" w14:paraId="3EA4B991" w14:textId="77777777">
        <w:tc>
          <w:tcPr>
            <w:tcW w:w="1384" w:type="dxa"/>
            <w:shd w:val="clear" w:color="auto" w:fill="FFFFFF"/>
            <w:tcMar>
              <w:top w:w="0" w:type="dxa"/>
            </w:tcMar>
            <w:vAlign w:val="center"/>
          </w:tcPr>
          <w:p w14:paraId="0BAC41B6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herb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</w:tcMar>
            <w:vAlign w:val="center"/>
          </w:tcPr>
          <w:p w14:paraId="6A61A14E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0.04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</w:tcMar>
            <w:vAlign w:val="center"/>
          </w:tcPr>
          <w:p w14:paraId="3E762466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-0.89 – 0.97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</w:tcMar>
            <w:vAlign w:val="center"/>
          </w:tcPr>
          <w:p w14:paraId="555F2895" w14:textId="77777777" w:rsidR="00BF54C0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t>0.938</w:t>
            </w:r>
          </w:p>
        </w:tc>
      </w:tr>
      <w:tr w:rsidR="00BF54C0" w14:paraId="7745932C" w14:textId="77777777">
        <w:tc>
          <w:tcPr>
            <w:tcW w:w="1384" w:type="dxa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506FB68F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Observations</w:t>
            </w:r>
          </w:p>
        </w:tc>
        <w:tc>
          <w:tcPr>
            <w:tcW w:w="3129" w:type="dxa"/>
            <w:gridSpan w:val="3"/>
            <w:tcBorders>
              <w:top w:val="single" w:sz="2" w:space="0" w:color="000000"/>
            </w:tcBorders>
            <w:shd w:val="clear" w:color="auto" w:fill="FFFFFF"/>
            <w:tcMar>
              <w:top w:w="57" w:type="dxa"/>
            </w:tcMar>
            <w:vAlign w:val="center"/>
          </w:tcPr>
          <w:p w14:paraId="68BB5F58" w14:textId="77777777" w:rsidR="00BF54C0" w:rsidRDefault="00000000">
            <w:pPr>
              <w:pStyle w:val="Zawartotabeli"/>
              <w:rPr>
                <w:rFonts w:hint="eastAsia"/>
              </w:rPr>
            </w:pPr>
            <w:r>
              <w:t>44</w:t>
            </w:r>
          </w:p>
        </w:tc>
      </w:tr>
    </w:tbl>
    <w:p w14:paraId="432C07E1" w14:textId="77777777" w:rsidR="00BF54C0" w:rsidRDefault="00BF54C0">
      <w:pPr>
        <w:rPr>
          <w:rFonts w:hint="eastAsia"/>
        </w:rPr>
      </w:pPr>
    </w:p>
    <w:sectPr w:rsidR="00BF54C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votný Vojtěch" w:date="2023-12-24T15:05:00Z" w:initials="NV">
    <w:p w14:paraId="76B0C3C6" w14:textId="77777777" w:rsidR="00601814" w:rsidRDefault="00601814" w:rsidP="00601814">
      <w:pPr>
        <w:pStyle w:val="CommentText"/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As i mentioned in the main MS biomass is not directly comparable because it is based on different experiment duration; in fact we have determined experimental duration to keep biomass more or less constant, which was clearly successful; this means we can compare diversity and species numbers, but ideally for standardized biomass and/or standardized number of stems (ratefaction)</w:t>
      </w:r>
    </w:p>
  </w:comment>
  <w:comment w:id="1" w:author="Novotný Vojtěch" w:date="2023-12-24T15:06:00Z" w:initials="NV">
    <w:p w14:paraId="57B7A669" w14:textId="77777777" w:rsidR="00601814" w:rsidRDefault="00601814" w:rsidP="00601814">
      <w:pPr>
        <w:pStyle w:val="CommentText"/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Why is not biomass and stem density put next to to one another, then richness and diversity?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B0C3C6" w15:done="0"/>
  <w15:commentEx w15:paraId="57B7A6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CFC02E8" w16cex:dateUtc="2023-12-24T07:05:00Z"/>
  <w16cex:commentExtensible w16cex:durableId="2DAAFACC" w16cex:dateUtc="2023-12-24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B0C3C6" w16cid:durableId="1CFC02E8"/>
  <w16cid:commentId w16cid:paraId="57B7A669" w16cid:durableId="2DAAFA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votný Vojtěch">
    <w15:presenceInfo w15:providerId="AD" w15:userId="S::novotny@entu.cas.cz::3c17377f-a3b6-4e57-a907-f4b55809b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C0"/>
    <w:rsid w:val="00601814"/>
    <w:rsid w:val="00BF54C0"/>
    <w:rsid w:val="00CD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301B"/>
  <w15:docId w15:val="{E63B21A0-4DD5-4D23-9DB5-AFC96E43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cnewyrnione">
    <w:name w:val="Mocne wyróżnione"/>
    <w:qFormat/>
    <w:rPr>
      <w:b/>
      <w:bCs/>
    </w:rPr>
  </w:style>
  <w:style w:type="character" w:customStyle="1" w:styleId="CommentTextChar">
    <w:name w:val="Comment Text Char"/>
    <w:basedOn w:val="DefaultParagraphFont"/>
    <w:qFormat/>
    <w:rPr>
      <w:sz w:val="20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qFormat/>
    <w:rPr>
      <w:rFonts w:ascii="Segoe UI" w:hAnsi="Segoe UI"/>
      <w:sz w:val="18"/>
      <w:szCs w:val="16"/>
    </w:rPr>
  </w:style>
  <w:style w:type="paragraph" w:customStyle="1" w:styleId="LO-Normal">
    <w:name w:val="LO-Normal"/>
    <w:link w:val="LO-NormalChar"/>
    <w:qFormat/>
    <w:pPr>
      <w:suppressAutoHyphens/>
    </w:p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Figure">
    <w:name w:val="Figure"/>
    <w:basedOn w:val="Caption"/>
    <w:qFormat/>
  </w:style>
  <w:style w:type="paragraph" w:customStyle="1" w:styleId="S">
    <w:name w:val="S"/>
    <w:basedOn w:val="Caption"/>
    <w:qFormat/>
  </w:style>
  <w:style w:type="paragraph" w:customStyle="1" w:styleId="Zawartoramki">
    <w:name w:val="Zawartość ramki"/>
    <w:basedOn w:val="Normal"/>
    <w:qFormat/>
  </w:style>
  <w:style w:type="paragraph" w:styleId="CommentText">
    <w:name w:val="annotation text"/>
    <w:basedOn w:val="LO-Normal"/>
    <w:link w:val="CommentTextChar1"/>
    <w:qFormat/>
    <w:rPr>
      <w:sz w:val="20"/>
      <w:szCs w:val="18"/>
    </w:rPr>
  </w:style>
  <w:style w:type="paragraph" w:styleId="BalloonText">
    <w:name w:val="Balloon Text"/>
    <w:basedOn w:val="LO-Normal"/>
    <w:qFormat/>
    <w:rPr>
      <w:rFonts w:ascii="Segoe UI" w:hAnsi="Segoe UI"/>
      <w:sz w:val="18"/>
      <w:szCs w:val="16"/>
    </w:rPr>
  </w:style>
  <w:style w:type="paragraph" w:styleId="Revision">
    <w:name w:val="Revision"/>
    <w:hidden/>
    <w:uiPriority w:val="99"/>
    <w:semiHidden/>
    <w:rsid w:val="00CD129B"/>
    <w:pPr>
      <w:textAlignment w:val="auto"/>
    </w:pPr>
    <w:rPr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814"/>
    <w:rPr>
      <w:b/>
      <w:bCs/>
    </w:rPr>
  </w:style>
  <w:style w:type="character" w:customStyle="1" w:styleId="LO-NormalChar">
    <w:name w:val="LO-Normal Char"/>
    <w:basedOn w:val="DefaultParagraphFont"/>
    <w:link w:val="LO-Normal"/>
    <w:rsid w:val="00601814"/>
  </w:style>
  <w:style w:type="character" w:customStyle="1" w:styleId="CommentTextChar1">
    <w:name w:val="Comment Text Char1"/>
    <w:basedOn w:val="LO-NormalChar"/>
    <w:link w:val="CommentText"/>
    <w:rsid w:val="00601814"/>
    <w:rPr>
      <w:sz w:val="20"/>
      <w:szCs w:val="18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601814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947B5-36B6-4A9F-9803-90D4091B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Novotný Vojtěch</cp:lastModifiedBy>
  <cp:revision>26</cp:revision>
  <dcterms:created xsi:type="dcterms:W3CDTF">2017-10-20T23:40:00Z</dcterms:created>
  <dcterms:modified xsi:type="dcterms:W3CDTF">2023-12-24T07:07:00Z</dcterms:modified>
  <dc:language>en-US</dc:language>
</cp:coreProperties>
</file>